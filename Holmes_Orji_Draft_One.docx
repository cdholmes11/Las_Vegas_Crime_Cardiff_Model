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E3A2" w14:textId="2CBA7DEA" w:rsidR="00007BEE" w:rsidRPr="00FD1EEB" w:rsidRDefault="7739415C" w:rsidP="7739415C">
      <w:pPr>
        <w:spacing w:after="460" w:line="348" w:lineRule="exact"/>
        <w:ind w:firstLine="227"/>
        <w:jc w:val="center"/>
        <w:rPr>
          <w:rFonts w:ascii="Times" w:hAnsi="Times" w:cs="Times"/>
          <w:b/>
          <w:bCs/>
          <w:sz w:val="28"/>
          <w:szCs w:val="28"/>
        </w:rPr>
      </w:pPr>
      <w:r w:rsidRPr="7739415C">
        <w:rPr>
          <w:rFonts w:ascii="Times" w:hAnsi="Times" w:cs="Times"/>
          <w:b/>
          <w:bCs/>
          <w:sz w:val="28"/>
          <w:szCs w:val="28"/>
        </w:rPr>
        <w:t>Spatial and Temporal Analysis of</w:t>
      </w:r>
      <w:r w:rsidR="00EEE8A2">
        <w:br/>
      </w:r>
      <w:r w:rsidRPr="7739415C">
        <w:rPr>
          <w:rFonts w:ascii="Times" w:hAnsi="Times" w:cs="Times"/>
          <w:b/>
          <w:bCs/>
          <w:sz w:val="28"/>
          <w:szCs w:val="28"/>
        </w:rPr>
        <w:t>Violent Crimes in Las Vegas and Its Applicability</w:t>
      </w:r>
      <w:r w:rsidR="00EEE8A2">
        <w:br/>
      </w:r>
      <w:r w:rsidRPr="7739415C">
        <w:rPr>
          <w:rFonts w:ascii="Times" w:hAnsi="Times" w:cs="Times"/>
          <w:b/>
          <w:bCs/>
          <w:sz w:val="28"/>
          <w:szCs w:val="28"/>
        </w:rPr>
        <w:t>to Crime Reduction Through the Cardiff Model</w:t>
      </w:r>
    </w:p>
    <w:p w14:paraId="68DE96D6" w14:textId="3641C4F7" w:rsidR="006C422F" w:rsidRPr="00FD1EEB" w:rsidRDefault="006C422F" w:rsidP="006C422F">
      <w:pPr>
        <w:pStyle w:val="author"/>
        <w:spacing w:after="0"/>
        <w:rPr>
          <w:rFonts w:cs="Times"/>
          <w:sz w:val="18"/>
          <w:szCs w:val="18"/>
          <w:lang w:val="de-DE"/>
        </w:rPr>
      </w:pPr>
      <w:r w:rsidRPr="00FD1EEB">
        <w:rPr>
          <w:rFonts w:cs="Times"/>
          <w:sz w:val="18"/>
          <w:szCs w:val="18"/>
          <w:lang w:val="de-DE"/>
        </w:rPr>
        <w:t>Corey D. Holmes</w:t>
      </w:r>
      <w:r w:rsidRPr="1773BEB2">
        <w:rPr>
          <w:rFonts w:cs="Times"/>
          <w:sz w:val="18"/>
          <w:szCs w:val="18"/>
          <w:lang w:val="de-DE"/>
        </w:rPr>
        <w:t>1</w:t>
      </w:r>
      <w:r w:rsidRPr="00FD1EEB">
        <w:rPr>
          <w:rFonts w:cs="Times"/>
          <w:sz w:val="18"/>
          <w:szCs w:val="18"/>
          <w:lang w:val="de-DE"/>
        </w:rPr>
        <w:t xml:space="preserve">, </w:t>
      </w:r>
      <w:r w:rsidR="6E61FD17" w:rsidRPr="6E61FD17">
        <w:rPr>
          <w:rFonts w:cs="Times"/>
          <w:sz w:val="18"/>
          <w:szCs w:val="18"/>
          <w:lang w:val="de-DE"/>
        </w:rPr>
        <w:t>Christian</w:t>
      </w:r>
      <w:r w:rsidRPr="00FD1EEB">
        <w:rPr>
          <w:rFonts w:cs="Times"/>
          <w:sz w:val="18"/>
          <w:szCs w:val="18"/>
          <w:lang w:val="de-DE"/>
        </w:rPr>
        <w:t xml:space="preserve"> Orji</w:t>
      </w:r>
      <w:r w:rsidRPr="1773BEB2">
        <w:rPr>
          <w:rFonts w:cs="Times"/>
          <w:sz w:val="18"/>
          <w:szCs w:val="18"/>
          <w:lang w:val="de-DE"/>
        </w:rPr>
        <w:t>1</w:t>
      </w:r>
      <w:r w:rsidRPr="00FD1EEB">
        <w:rPr>
          <w:rFonts w:cs="Times"/>
          <w:sz w:val="18"/>
          <w:szCs w:val="18"/>
          <w:lang w:val="de-DE"/>
        </w:rPr>
        <w:t>, Chris Papesh</w:t>
      </w:r>
      <w:r w:rsidRPr="1773BEB2">
        <w:rPr>
          <w:rFonts w:cs="Times"/>
          <w:sz w:val="18"/>
          <w:szCs w:val="18"/>
          <w:lang w:val="de-DE"/>
        </w:rPr>
        <w:t>2</w:t>
      </w:r>
    </w:p>
    <w:p w14:paraId="3E4D6EC0" w14:textId="77777777" w:rsidR="006C422F" w:rsidRPr="00FD1EEB" w:rsidRDefault="006C422F" w:rsidP="006C422F">
      <w:pPr>
        <w:pStyle w:val="authorinfo"/>
        <w:rPr>
          <w:rFonts w:cs="Times"/>
          <w:lang w:val="de-DE"/>
        </w:rPr>
      </w:pPr>
      <w:r w:rsidRPr="1773BEB2">
        <w:rPr>
          <w:rFonts w:cs="Times"/>
          <w:lang w:val="de-DE"/>
        </w:rPr>
        <w:t>1</w:t>
      </w:r>
      <w:r w:rsidRPr="6E61FD17">
        <w:rPr>
          <w:rFonts w:cs="Times"/>
          <w:lang w:val="de-DE"/>
        </w:rPr>
        <w:t xml:space="preserve"> Master of Science in Data Science, Southern Methodist University,</w:t>
      </w:r>
      <w:r>
        <w:br/>
      </w:r>
      <w:r w:rsidRPr="6E61FD17">
        <w:rPr>
          <w:rFonts w:cs="Times"/>
          <w:lang w:val="de-DE"/>
        </w:rPr>
        <w:t>Dallas, TX 75275 USA</w:t>
      </w:r>
    </w:p>
    <w:p w14:paraId="3B9EA1E1" w14:textId="77777777" w:rsidR="006C422F" w:rsidRPr="00FD1EEB" w:rsidRDefault="006C422F" w:rsidP="006C422F">
      <w:pPr>
        <w:pStyle w:val="email"/>
        <w:rPr>
          <w:rFonts w:cs="Times"/>
          <w:lang w:val="de-DE"/>
        </w:rPr>
      </w:pPr>
      <w:r w:rsidRPr="1773BEB2">
        <w:rPr>
          <w:rFonts w:cs="Times"/>
          <w:lang w:val="de-DE"/>
        </w:rPr>
        <w:t>2</w:t>
      </w:r>
      <w:r w:rsidRPr="6E61FD17">
        <w:rPr>
          <w:rFonts w:cs="Times"/>
          <w:lang w:val="de-DE"/>
        </w:rPr>
        <w:t xml:space="preserve"> University of Nevada, Las Vegas</w:t>
      </w:r>
      <w:r>
        <w:br/>
      </w:r>
      <w:r w:rsidRPr="6E61FD17">
        <w:rPr>
          <w:rFonts w:cs="Times"/>
          <w:lang w:val="de-DE"/>
        </w:rPr>
        <w:t xml:space="preserve">Las Vegas, NV 89154 USA </w:t>
      </w:r>
    </w:p>
    <w:p w14:paraId="4FB4FE51" w14:textId="1F3240D9" w:rsidR="006C422F" w:rsidRPr="00FD1EEB" w:rsidRDefault="00000000" w:rsidP="006C422F">
      <w:pPr>
        <w:pStyle w:val="email"/>
        <w:rPr>
          <w:rFonts w:cs="Times"/>
          <w:lang w:val="de-DE"/>
        </w:rPr>
      </w:pPr>
      <w:hyperlink r:id="rId8" w:history="1">
        <w:r w:rsidR="6E61FD17" w:rsidRPr="6E61FD17">
          <w:rPr>
            <w:rStyle w:val="Hyperlink"/>
            <w:rFonts w:cs="Times"/>
            <w:lang w:val="de-DE"/>
          </w:rPr>
          <w:t>daneh@mail.smu.edu</w:t>
        </w:r>
      </w:hyperlink>
    </w:p>
    <w:p w14:paraId="6D8D5180" w14:textId="65EE79BB" w:rsidR="006C422F" w:rsidRPr="00FD1EEB" w:rsidRDefault="00000000" w:rsidP="006C422F">
      <w:pPr>
        <w:pStyle w:val="email"/>
        <w:rPr>
          <w:rFonts w:cs="Times"/>
          <w:lang w:val="de-DE"/>
        </w:rPr>
      </w:pPr>
      <w:hyperlink r:id="rId9" w:history="1">
        <w:r w:rsidR="6E61FD17" w:rsidRPr="6E61FD17">
          <w:rPr>
            <w:rStyle w:val="Hyperlink"/>
            <w:rFonts w:cs="Times"/>
            <w:lang w:val="de-DE"/>
          </w:rPr>
          <w:t>corji@mail.smu.edu</w:t>
        </w:r>
      </w:hyperlink>
    </w:p>
    <w:p w14:paraId="6E8FC8B9" w14:textId="63646369" w:rsidR="006C422F" w:rsidRPr="00FD1EEB" w:rsidRDefault="00000000" w:rsidP="00494933">
      <w:pPr>
        <w:pStyle w:val="email"/>
        <w:rPr>
          <w:rFonts w:cs="Times"/>
          <w:color w:val="0000FF"/>
          <w:u w:val="single"/>
          <w:lang w:val="de-DE"/>
        </w:rPr>
      </w:pPr>
      <w:hyperlink r:id="rId10" w:history="1">
        <w:r w:rsidR="6E61FD17" w:rsidRPr="6E61FD17">
          <w:rPr>
            <w:rStyle w:val="Hyperlink"/>
            <w:rFonts w:cs="Times"/>
            <w:lang w:val="de-DE"/>
          </w:rPr>
          <w:t>chris.papesh@unlv.edu</w:t>
        </w:r>
      </w:hyperlink>
    </w:p>
    <w:p w14:paraId="301DF683" w14:textId="5C7FFBFE" w:rsidR="006C422F" w:rsidRPr="00FD1EEB" w:rsidRDefault="00EEE8A2" w:rsidP="00EEE8A2">
      <w:pPr>
        <w:spacing w:before="600" w:after="120" w:line="240" w:lineRule="auto"/>
        <w:ind w:left="567" w:right="567"/>
        <w:jc w:val="both"/>
        <w:rPr>
          <w:rFonts w:ascii="Times" w:hAnsi="Times" w:cs="Times"/>
          <w:sz w:val="18"/>
          <w:szCs w:val="18"/>
          <w:lang w:eastAsia="de-DE"/>
        </w:rPr>
      </w:pPr>
      <w:r w:rsidRPr="00EEE8A2">
        <w:rPr>
          <w:rFonts w:ascii="Times" w:hAnsi="Times" w:cs="Times"/>
          <w:b/>
          <w:bCs/>
          <w:sz w:val="18"/>
          <w:szCs w:val="18"/>
          <w:lang w:eastAsia="de-DE"/>
        </w:rPr>
        <w:t xml:space="preserve">Abstract. </w:t>
      </w:r>
      <w:r w:rsidRPr="00EEE8A2">
        <w:rPr>
          <w:rFonts w:ascii="Times" w:hAnsi="Times" w:cs="Times"/>
          <w:sz w:val="18"/>
          <w:szCs w:val="18"/>
          <w:lang w:eastAsia="de-DE"/>
        </w:rPr>
        <w:t xml:space="preserve">According to the Department of Justice, more than half of violent crimes go unreported to law enforcement in the United States (Kollar et al., 2018). This leaves a significant gap in community understanding of where violent crimes are most prevalent. Inherently, this reduces the opportunity to implement proven solutions in the areas with the greatest need. In 1966, Dr. Shepherd developed the Cardiff Model. </w:t>
      </w:r>
      <w:r w:rsidRPr="00EEE8A2" w:rsidDel="00F308F2">
        <w:rPr>
          <w:rFonts w:ascii="Times" w:hAnsi="Times" w:cs="Times"/>
          <w:sz w:val="18"/>
          <w:szCs w:val="18"/>
          <w:lang w:eastAsia="de-DE"/>
        </w:rPr>
        <w:t>It's</w:t>
      </w:r>
      <w:r w:rsidR="00F308F2" w:rsidRPr="00EEE8A2">
        <w:rPr>
          <w:rFonts w:ascii="Times" w:hAnsi="Times" w:cs="Times"/>
          <w:sz w:val="18"/>
          <w:szCs w:val="18"/>
          <w:lang w:eastAsia="de-DE"/>
        </w:rPr>
        <w:t>It</w:t>
      </w:r>
      <w:r w:rsidR="00311F8F">
        <w:rPr>
          <w:rFonts w:ascii="Times" w:hAnsi="Times" w:cs="Times"/>
          <w:sz w:val="18"/>
          <w:szCs w:val="18"/>
          <w:lang w:eastAsia="de-DE"/>
        </w:rPr>
        <w:t>’</w:t>
      </w:r>
      <w:r w:rsidR="00F308F2" w:rsidRPr="00EEE8A2">
        <w:rPr>
          <w:rFonts w:ascii="Times" w:hAnsi="Times" w:cs="Times"/>
          <w:sz w:val="18"/>
          <w:szCs w:val="18"/>
          <w:lang w:eastAsia="de-DE"/>
        </w:rPr>
        <w:t>s</w:t>
      </w:r>
      <w:r w:rsidRPr="00EEE8A2">
        <w:rPr>
          <w:rFonts w:ascii="Times" w:hAnsi="Times" w:cs="Times"/>
          <w:sz w:val="18"/>
          <w:szCs w:val="18"/>
          <w:lang w:eastAsia="de-DE"/>
        </w:rPr>
        <w:t xml:space="preserve"> aim was to bring together hospitals, law enforcement, and community leaders by sharing data and building action plans from this unified picture of violence. We have partnered with ongoing efforts to implement the Cardiff Model in Las Vegas, Nevada. Our goal was to provide a predictive time series model based on the Las Vegas Metropolitan Police Department's (LVMPD) violent crime database. We used an ensemble composed of an autoregressive time series (ARIMA) and recurrent neural network (RNN) models to achieve this. By adding to the existing drug overdose heat maps built by Grard et al. (2023), we hope to provide local leadership with the necessary tools to achieve similar reductions in violent crimes seen in Cardiff Projects across the globe.</w:t>
      </w:r>
    </w:p>
    <w:p w14:paraId="70620209" w14:textId="77777777" w:rsidR="006C422F" w:rsidRPr="00FD1EEB" w:rsidRDefault="006C422F" w:rsidP="006C422F">
      <w:pPr>
        <w:pStyle w:val="heading10"/>
        <w:rPr>
          <w:rFonts w:cs="Times"/>
        </w:rPr>
      </w:pPr>
      <w:r w:rsidRPr="00FD1EEB">
        <w:rPr>
          <w:rFonts w:cs="Times"/>
        </w:rPr>
        <w:t>1   Introduction</w:t>
      </w:r>
    </w:p>
    <w:p w14:paraId="45AD65C9" w14:textId="77777777" w:rsidR="00494933"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 xml:space="preserve">According to the Department of Justice, more than half of violent crimes go unreported to law enforcement in the United States (Kollar et al., 2018). This, inherently, leaves a significant gap in our understanding of where and the volume to which crimes are occurring. In the 2019 FBI Crime Report, it's estimated that nationwide violent crimes reached 1.2 million (Violent Crime, 2019). This translates to a 366.7 per 100,000 people occurrence rate. Given the Department of Justice's estimated reporting rate, those numbers could be severely underestimated. It should </w:t>
      </w:r>
      <w:r w:rsidRPr="00EEE8A2">
        <w:rPr>
          <w:rFonts w:ascii="Times" w:hAnsi="Times" w:cs="Times"/>
          <w:sz w:val="20"/>
          <w:szCs w:val="20"/>
          <w:lang w:eastAsia="de-DE"/>
        </w:rPr>
        <w:lastRenderedPageBreak/>
        <w:t>be noted that those metrics do not count overdoses as violent crimes. For the purposes of our research and the problem at hand, we will be including overdoses due to their community importance.</w:t>
      </w:r>
    </w:p>
    <w:p w14:paraId="527EC84A" w14:textId="5E38D76D" w:rsidR="00494933" w:rsidRPr="00FD1EEB"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t>In 1996, Dr. Shepherd developed and implemented a model for pooling the data resources to provide a better picture of violent crimes in Cardiff, Wales. A core tenant of the, now named, Cardiff Model is the ability to create violence maps with the combined data of law enforcement and hospitals. These maps provide not only the police, but community leaders with a better and more informed picture of violence in their neighborhoods. In the time since its creation, the Cardiff Model has been implemented in cities around the world. In the CDC's study of 14 similar cities to Cardiff, Wales, they found a "32% reduction in police recorded injuries" and a "42% reduction in hospital admissions for violence-related injuries" (Kollar et al. 2018).</w:t>
      </w:r>
    </w:p>
    <w:p w14:paraId="4C04F17F" w14:textId="46EDCF7A" w:rsidR="006C422F" w:rsidRPr="00FD1EEB" w:rsidRDefault="006C422F" w:rsidP="00494933">
      <w:pPr>
        <w:spacing w:after="0" w:line="240" w:lineRule="auto"/>
        <w:ind w:firstLine="227"/>
        <w:jc w:val="both"/>
        <w:rPr>
          <w:rFonts w:ascii="Times" w:hAnsi="Times" w:cs="Times"/>
          <w:sz w:val="20"/>
          <w:szCs w:val="20"/>
          <w:lang w:eastAsia="de-DE"/>
        </w:rPr>
      </w:pPr>
      <w:r w:rsidRPr="00FD1EEB">
        <w:rPr>
          <w:rFonts w:ascii="Times" w:hAnsi="Times" w:cs="Times"/>
          <w:sz w:val="20"/>
          <w:szCs w:val="20"/>
          <w:lang w:eastAsia="de-DE"/>
        </w:rPr>
        <w:t>To date, sixteen different cities across the United States have Cardiff Model projects underway (Sixteen US Cities in National Cardiff Violence Prevention Network, 2023). The model was officially adopted into US policy in 2018. Looking at the same 2019 FBI crime reports for Las Vegas, we see a violent crime rate of 525.7 per 100,000 people (Violent Crime, 2019). This is 1.43 times the national average. It's for this reason that Chris Papesh of the University of Nevada, Las Vegas (UNLV), started the process of bringing the Cardiff Project to Las Vegas. Over the last several years, they have begun the hard work of forging connections with critical stakeholders at the Las Vegas Metropolitan Police Department (LVMPD), Las Vegas hospital systems, and community leaders. One of the fruits of those efforts has come in the creation of an overdose heat map tool generated from hospital data (Girard et al., 2023).</w:t>
      </w:r>
    </w:p>
    <w:p w14:paraId="4FFBD442" w14:textId="17029ED6" w:rsidR="000B42CC"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 xml:space="preserve">It is our aim to continue in these efforts by using available data sets to provide a better understanding of violent crimes in Las Vegas communities. We will be utilizing data from the LVMPD violent crime database to build predictive models using autoregressive time series (ARIMA) and recurrent neural network (RNN) models. ARIMA models allow us to account for any seasonality in the data and any changes in the mean crime levels over time. Given the correlation between crime levels and events like holidays and festivals established by Towers et al. (2018), it's necessary for us to incorporate a seasonal component in our model. Additionally, Towers et al. (2018) </w:t>
      </w:r>
      <w:r w:rsidRPr="6E61FD17">
        <w:rPr>
          <w:rFonts w:ascii="Times" w:hAnsi="Times" w:cs="Times"/>
          <w:sz w:val="20"/>
          <w:szCs w:val="20"/>
          <w:lang w:eastAsia="de-DE"/>
        </w:rPr>
        <w:t xml:space="preserve">identified that the inclusion of temperature forecasts can increase the short-term prediction performance of violent crime models. Recurrent neural networks allow the inclusion of outside features beyond just the total or mean violent crime values that ARIMA models utilize. The combination of these two models will allow us to build out an ensemble model that can incorporate seasonal time series components with moving averages and external factors like the presence of festivals or other major events. Since Las Vegas is primarily a tourist city, the various events it hosts are likely to provide relevant data for our prediction </w:t>
      </w:r>
      <w:r w:rsidRPr="6E61FD17">
        <w:rPr>
          <w:rFonts w:ascii="Times" w:hAnsi="Times" w:cs="Times"/>
          <w:sz w:val="20"/>
          <w:szCs w:val="20"/>
          <w:lang w:eastAsia="de-DE"/>
        </w:rPr>
        <w:lastRenderedPageBreak/>
        <w:t xml:space="preserve">model. Furthermore, the Recurrent Neural Network portion of our model will allow for the expansion of other relevant external factors. As it becomes available, we will be able to incorporate hospital data as either an expansion of the recurrent neural network or an additional model that suits the structure of the provided data. </w:t>
      </w:r>
    </w:p>
    <w:p w14:paraId="706E0F7A" w14:textId="0BD41923" w:rsidR="000B42CC" w:rsidRPr="00FD1EEB" w:rsidRDefault="00EEE8A2" w:rsidP="00494933">
      <w:pPr>
        <w:spacing w:after="0" w:line="240" w:lineRule="auto"/>
        <w:ind w:firstLine="227"/>
        <w:jc w:val="both"/>
        <w:rPr>
          <w:rFonts w:ascii="Times" w:hAnsi="Times" w:cs="Times"/>
          <w:sz w:val="20"/>
          <w:szCs w:val="20"/>
          <w:lang w:eastAsia="de-DE"/>
        </w:rPr>
      </w:pPr>
      <w:r w:rsidRPr="00EEE8A2">
        <w:rPr>
          <w:rFonts w:ascii="Times" w:hAnsi="Times" w:cs="Times"/>
          <w:sz w:val="20"/>
          <w:szCs w:val="20"/>
          <w:lang w:eastAsia="de-DE"/>
        </w:rPr>
        <w:t>Through the creation of these tools, we aim to accomplish three things. First, we want to provide more tools for the established hotspot policing (HSP) strategy meetings outlined in Corsaro et al. (2023). Second, we hope to show the capability and benefits available to any parties hesitant to get involved. Most importantly, we hope to reduce the number of violent crimes and overdoses in Las Vegas, Nevada. Previous studies have established an overlap between victims and victimizers (victim-offender overlap) (Averdijk et al., 2016). While research is uncertain on if this is a causal relationship or due to some underlying trait or environmental correlation (Turanovic &amp; Pratt, 2013), it is our hope that by reducing the number of victims that we will be able to break the cycle of victims becoming victimizers.</w:t>
      </w:r>
    </w:p>
    <w:p w14:paraId="6F8FC949" w14:textId="172E909A" w:rsidR="006C422F" w:rsidRPr="00FD1EEB" w:rsidRDefault="6D069DF6" w:rsidP="00494933">
      <w:pPr>
        <w:spacing w:after="0" w:line="240" w:lineRule="auto"/>
        <w:ind w:firstLine="227"/>
        <w:jc w:val="both"/>
        <w:rPr>
          <w:rFonts w:ascii="Times" w:hAnsi="Times" w:cs="Times"/>
          <w:sz w:val="20"/>
          <w:szCs w:val="20"/>
          <w:lang w:eastAsia="de-DE"/>
        </w:rPr>
      </w:pPr>
      <w:commentRangeStart w:id="0"/>
      <w:commentRangeStart w:id="1"/>
      <w:r w:rsidRPr="6D069DF6">
        <w:rPr>
          <w:rFonts w:ascii="Times" w:hAnsi="Times" w:cs="Times"/>
          <w:sz w:val="20"/>
          <w:szCs w:val="20"/>
          <w:lang w:eastAsia="de-DE"/>
        </w:rPr>
        <w:t>For the model to be successful, it must be able to provide actionable findings for law enforcement, community leaders, and hospital administrators.</w:t>
      </w:r>
      <w:commentRangeEnd w:id="0"/>
      <w:r w:rsidR="00EEE8A2">
        <w:rPr>
          <w:rStyle w:val="CommentReference"/>
        </w:rPr>
        <w:commentReference w:id="0"/>
      </w:r>
      <w:commentRangeEnd w:id="1"/>
      <w:r w:rsidR="00EEE8A2">
        <w:rPr>
          <w:rStyle w:val="CommentReference"/>
        </w:rPr>
        <w:commentReference w:id="1"/>
      </w:r>
    </w:p>
    <w:p w14:paraId="286213F7" w14:textId="3400C214" w:rsidR="000B42CC" w:rsidRPr="00FD1EEB" w:rsidRDefault="006C422F" w:rsidP="00D60E7D">
      <w:pPr>
        <w:pStyle w:val="heading10"/>
        <w:rPr>
          <w:rFonts w:cs="Times"/>
        </w:rPr>
      </w:pPr>
      <w:r w:rsidRPr="00FD1EEB">
        <w:rPr>
          <w:rFonts w:cs="Times"/>
        </w:rPr>
        <w:t xml:space="preserve">2   </w:t>
      </w:r>
      <w:r w:rsidR="000B42CC" w:rsidRPr="00FD1EEB">
        <w:rPr>
          <w:rFonts w:cs="Times"/>
        </w:rPr>
        <w:t>Literature Review</w:t>
      </w:r>
    </w:p>
    <w:p w14:paraId="33A30E8B" w14:textId="24A1FC4A" w:rsidR="00D60E7D" w:rsidRPr="00FD1EEB" w:rsidDel="00FC00B1" w:rsidRDefault="6D069DF6" w:rsidP="00E0538F">
      <w:pPr>
        <w:spacing w:before="440" w:after="220"/>
        <w:rPr>
          <w:del w:id="2" w:author="Dane Holmes" w:date="2024-04-12T14:42:00Z"/>
          <w:rFonts w:ascii="Times" w:hAnsi="Times" w:cs="Times"/>
          <w:b/>
          <w:bCs/>
          <w:sz w:val="20"/>
          <w:szCs w:val="20"/>
        </w:rPr>
      </w:pPr>
      <w:r w:rsidRPr="6D069DF6">
        <w:rPr>
          <w:rFonts w:ascii="Times" w:hAnsi="Times" w:cs="Times"/>
          <w:b/>
          <w:bCs/>
          <w:sz w:val="20"/>
          <w:szCs w:val="20"/>
        </w:rPr>
        <w:t>2.1   Vi</w:t>
      </w:r>
      <w:commentRangeStart w:id="3"/>
      <w:r w:rsidRPr="6D069DF6">
        <w:rPr>
          <w:rFonts w:ascii="Times" w:hAnsi="Times" w:cs="Times"/>
          <w:b/>
          <w:bCs/>
          <w:sz w:val="20"/>
          <w:szCs w:val="20"/>
        </w:rPr>
        <w:t xml:space="preserve">olent Crime and Overdoses </w:t>
      </w:r>
      <w:commentRangeEnd w:id="3"/>
      <w:r w:rsidR="00D60E7D">
        <w:rPr>
          <w:rStyle w:val="CommentReference"/>
        </w:rPr>
        <w:commentReference w:id="3"/>
      </w:r>
    </w:p>
    <w:p w14:paraId="77FA5D6B" w14:textId="2F4E3D0F" w:rsidR="6E61FD17" w:rsidDel="00FC00B1" w:rsidRDefault="6E61FD17">
      <w:pPr>
        <w:spacing w:after="0" w:line="240" w:lineRule="auto"/>
        <w:jc w:val="both"/>
        <w:rPr>
          <w:del w:id="4" w:author="Dane Holmes" w:date="2024-04-12T14:42:00Z"/>
          <w:rFonts w:ascii="Times" w:hAnsi="Times" w:cs="Times"/>
          <w:sz w:val="20"/>
          <w:szCs w:val="20"/>
        </w:rPr>
        <w:pPrChange w:id="5" w:author="Christian Orji" w:date="2024-04-07T00:16:00Z">
          <w:pPr>
            <w:spacing w:after="0" w:line="240" w:lineRule="auto"/>
            <w:ind w:firstLine="227"/>
            <w:jc w:val="both"/>
          </w:pPr>
        </w:pPrChange>
      </w:pPr>
      <w:del w:id="6" w:author="Dane Holmes" w:date="2024-04-12T14:42:00Z">
        <w:r w:rsidRPr="6E61FD17" w:rsidDel="00FC00B1">
          <w:rPr>
            <w:rFonts w:ascii="Times" w:hAnsi="Times" w:cs="Times"/>
            <w:sz w:val="20"/>
            <w:szCs w:val="20"/>
          </w:rPr>
          <w:delText xml:space="preserve">Overdoses and violent crimes are linked primarily through the illicit drug trade, which can result in territorial disputes and aggressive behaviors, and the criminalization of drug use, which increases interactions with law enforcement. Economic desperation among users can lead to committing violent crimes to fund drug habits, and the effects of drugs can alter behavior to increase aggression. Additionally, in the drug trade, violence can be used to control or intimidate witnesses to overdoses. These connections highlight the complex relationship between drug use and community safety. </w:delText>
        </w:r>
      </w:del>
    </w:p>
    <w:p w14:paraId="282EDDD1" w14:textId="017234FA" w:rsidR="6E61FD17" w:rsidRDefault="6E61FD17">
      <w:pPr>
        <w:spacing w:before="440" w:after="220"/>
        <w:rPr>
          <w:rFonts w:ascii="Times" w:hAnsi="Times" w:cs="Times"/>
          <w:sz w:val="20"/>
          <w:szCs w:val="20"/>
        </w:rPr>
        <w:pPrChange w:id="7" w:author="Dane Holmes" w:date="2024-04-12T14:42:00Z">
          <w:pPr>
            <w:spacing w:after="0" w:line="240" w:lineRule="auto"/>
            <w:jc w:val="both"/>
          </w:pPr>
        </w:pPrChange>
      </w:pPr>
    </w:p>
    <w:p w14:paraId="2A06A7C0" w14:textId="77777777" w:rsidR="000235EA" w:rsidRDefault="7739415C" w:rsidP="009601EA">
      <w:pPr>
        <w:spacing w:after="0" w:line="240" w:lineRule="auto"/>
        <w:ind w:firstLine="227"/>
        <w:jc w:val="both"/>
        <w:rPr>
          <w:ins w:id="8" w:author="Dane Holmes" w:date="2024-04-12T13:54:00Z"/>
          <w:rFonts w:ascii="Times" w:hAnsi="Times" w:cs="Times"/>
          <w:sz w:val="20"/>
          <w:szCs w:val="20"/>
          <w:lang w:eastAsia="de-DE"/>
        </w:rPr>
      </w:pPr>
      <w:r w:rsidRPr="7739415C">
        <w:rPr>
          <w:rFonts w:ascii="Times" w:hAnsi="Times" w:cs="Times"/>
          <w:sz w:val="20"/>
          <w:szCs w:val="20"/>
        </w:rPr>
        <w:t xml:space="preserve">With the Department of Justice estimating that more than 50% of violent crimes go unreported </w:t>
      </w:r>
      <w:r w:rsidRPr="7739415C">
        <w:rPr>
          <w:rFonts w:ascii="Times" w:hAnsi="Times" w:cs="Times"/>
          <w:sz w:val="20"/>
          <w:szCs w:val="20"/>
          <w:lang w:val="de-DE" w:eastAsia="de-DE"/>
        </w:rPr>
        <w:t xml:space="preserve">(Kollar et al., 2018), </w:t>
      </w:r>
      <w:r w:rsidRPr="6E61FD17" w:rsidDel="007D10B4">
        <w:rPr>
          <w:rFonts w:ascii="Times" w:hAnsi="Times" w:cs="Times"/>
          <w:sz w:val="20"/>
          <w:szCs w:val="20"/>
          <w:lang w:eastAsia="de-DE"/>
        </w:rPr>
        <w:t xml:space="preserve">the </w:t>
      </w:r>
      <w:r w:rsidR="00F543F1" w:rsidRPr="00F543F1">
        <w:rPr>
          <w:rFonts w:ascii="Times" w:hAnsi="Times" w:cs="Times"/>
          <w:sz w:val="20"/>
          <w:szCs w:val="20"/>
          <w:lang w:eastAsia="de-DE"/>
        </w:rPr>
        <w:t>responsibility of capturing or estimating unreported data lies with the domain of crime science. The FBI's national crime report indicates that the overall number of violent crimes in 2019 has leveled off, reaching the same levels as in 2015. Although we do not have specific recent crime rates, it was recorded that there were 366.7 incidents per 100,000 individuals in 2019. In comparison, Las Vegas saw a dramatic 143% rise in violent crime rates per 100,000 inhabitants. Furthermore, according to CDC data, over 109,000 fatalities in 2022 were due to drug overdoses, with synthetic opioids like fentanyl contributing to nearly 70% of these deaths.</w:t>
      </w:r>
    </w:p>
    <w:p w14:paraId="7B1BCE3E" w14:textId="77777777" w:rsidR="000235EA" w:rsidRDefault="000235EA" w:rsidP="009601EA">
      <w:pPr>
        <w:spacing w:after="0" w:line="240" w:lineRule="auto"/>
        <w:ind w:firstLine="227"/>
        <w:jc w:val="both"/>
        <w:rPr>
          <w:ins w:id="9" w:author="Dane Holmes" w:date="2024-04-12T13:54:00Z"/>
          <w:rFonts w:ascii="Times" w:hAnsi="Times" w:cs="Times"/>
          <w:sz w:val="20"/>
          <w:szCs w:val="20"/>
          <w:lang w:eastAsia="de-DE"/>
        </w:rPr>
      </w:pPr>
    </w:p>
    <w:p w14:paraId="65051331" w14:textId="20CFAA0F" w:rsidR="00D7004F" w:rsidRDefault="003C7D09" w:rsidP="009601EA">
      <w:pPr>
        <w:spacing w:after="0" w:line="240" w:lineRule="auto"/>
        <w:ind w:firstLine="227"/>
        <w:jc w:val="both"/>
        <w:rPr>
          <w:ins w:id="10" w:author="Dane Holmes" w:date="2024-04-12T13:41:00Z"/>
          <w:rFonts w:ascii="Times" w:hAnsi="Times" w:cs="Times"/>
          <w:sz w:val="20"/>
          <w:szCs w:val="20"/>
          <w:lang w:eastAsia="de-DE"/>
        </w:rPr>
      </w:pPr>
      <w:ins w:id="11" w:author="Dane Holmes" w:date="2024-04-12T13:41:00Z">
        <w:r>
          <w:rPr>
            <w:rFonts w:ascii="Times" w:hAnsi="Times" w:cs="Times"/>
            <w:sz w:val="20"/>
            <w:szCs w:val="20"/>
            <w:lang w:eastAsia="de-DE"/>
          </w:rPr>
          <w:t>Las Vegas has long been known as “Sin</w:t>
        </w:r>
      </w:ins>
      <w:ins w:id="12" w:author="Dane Holmes" w:date="2024-04-12T13:42:00Z">
        <w:r>
          <w:rPr>
            <w:rFonts w:ascii="Times" w:hAnsi="Times" w:cs="Times"/>
            <w:sz w:val="20"/>
            <w:szCs w:val="20"/>
            <w:lang w:eastAsia="de-DE"/>
          </w:rPr>
          <w:t xml:space="preserve"> City”. </w:t>
        </w:r>
      </w:ins>
      <w:ins w:id="13" w:author="Dane Holmes" w:date="2024-04-12T13:48:00Z">
        <w:r w:rsidR="00ED1C66">
          <w:rPr>
            <w:rFonts w:ascii="Times" w:hAnsi="Times" w:cs="Times"/>
            <w:sz w:val="20"/>
            <w:szCs w:val="20"/>
            <w:lang w:eastAsia="de-DE"/>
          </w:rPr>
          <w:t xml:space="preserve">Nevada gambling goes back nearly to </w:t>
        </w:r>
      </w:ins>
      <w:ins w:id="14" w:author="Dane Holmes" w:date="2024-04-12T14:10:00Z">
        <w:r w:rsidR="00517C42">
          <w:rPr>
            <w:rFonts w:ascii="Times" w:hAnsi="Times" w:cs="Times"/>
            <w:sz w:val="20"/>
            <w:szCs w:val="20"/>
            <w:lang w:eastAsia="de-DE"/>
          </w:rPr>
          <w:t>its</w:t>
        </w:r>
      </w:ins>
      <w:ins w:id="15" w:author="Dane Holmes" w:date="2024-04-12T13:48:00Z">
        <w:r w:rsidR="00ED1C66">
          <w:rPr>
            <w:rFonts w:ascii="Times" w:hAnsi="Times" w:cs="Times"/>
            <w:sz w:val="20"/>
            <w:szCs w:val="20"/>
            <w:lang w:eastAsia="de-DE"/>
          </w:rPr>
          <w:t xml:space="preserve"> </w:t>
        </w:r>
        <w:r w:rsidR="00D0349E">
          <w:rPr>
            <w:rFonts w:ascii="Times" w:hAnsi="Times" w:cs="Times"/>
            <w:sz w:val="20"/>
            <w:szCs w:val="20"/>
            <w:lang w:eastAsia="de-DE"/>
          </w:rPr>
          <w:t>statehood</w:t>
        </w:r>
        <w:r w:rsidR="009F50F9">
          <w:rPr>
            <w:rFonts w:ascii="Times" w:hAnsi="Times" w:cs="Times"/>
            <w:sz w:val="20"/>
            <w:szCs w:val="20"/>
            <w:lang w:eastAsia="de-DE"/>
          </w:rPr>
          <w:t xml:space="preserve">. Only five years </w:t>
        </w:r>
        <w:r w:rsidR="0030076F">
          <w:rPr>
            <w:rFonts w:ascii="Times" w:hAnsi="Times" w:cs="Times"/>
            <w:sz w:val="20"/>
            <w:szCs w:val="20"/>
            <w:lang w:eastAsia="de-DE"/>
          </w:rPr>
          <w:t xml:space="preserve">in, Nevada </w:t>
        </w:r>
        <w:r w:rsidR="00893047">
          <w:rPr>
            <w:rFonts w:ascii="Times" w:hAnsi="Times" w:cs="Times"/>
            <w:sz w:val="20"/>
            <w:szCs w:val="20"/>
            <w:lang w:eastAsia="de-DE"/>
          </w:rPr>
          <w:t>officially legalized gambling in 18</w:t>
        </w:r>
      </w:ins>
      <w:ins w:id="16" w:author="Dane Holmes" w:date="2024-04-12T13:49:00Z">
        <w:r w:rsidR="00893047">
          <w:rPr>
            <w:rFonts w:ascii="Times" w:hAnsi="Times" w:cs="Times"/>
            <w:sz w:val="20"/>
            <w:szCs w:val="20"/>
            <w:lang w:eastAsia="de-DE"/>
          </w:rPr>
          <w:t>69</w:t>
        </w:r>
        <w:r w:rsidR="00FE7957">
          <w:rPr>
            <w:rFonts w:ascii="Times" w:hAnsi="Times" w:cs="Times"/>
            <w:sz w:val="20"/>
            <w:szCs w:val="20"/>
            <w:lang w:eastAsia="de-DE"/>
          </w:rPr>
          <w:t xml:space="preserve"> </w:t>
        </w:r>
      </w:ins>
      <w:ins w:id="17" w:author="Dane Holmes" w:date="2024-04-12T13:45:00Z">
        <w:r w:rsidR="0060113A">
          <w:rPr>
            <w:rFonts w:ascii="Times" w:hAnsi="Times" w:cs="Times"/>
            <w:sz w:val="20"/>
            <w:szCs w:val="20"/>
            <w:lang w:eastAsia="de-DE"/>
          </w:rPr>
          <w:t xml:space="preserve"> </w:t>
        </w:r>
      </w:ins>
      <w:ins w:id="18" w:author="Dane Holmes" w:date="2024-04-12T13:49:00Z">
        <w:r w:rsidR="00FE7957" w:rsidRPr="00FE7957">
          <w:rPr>
            <w:rFonts w:ascii="Times" w:hAnsi="Times" w:cs="Times"/>
            <w:sz w:val="20"/>
            <w:szCs w:val="20"/>
            <w:lang w:eastAsia="de-DE"/>
          </w:rPr>
          <w:t>(Task Force &amp; Gemignani, n.d.)</w:t>
        </w:r>
        <w:r w:rsidR="00FE7957">
          <w:rPr>
            <w:rFonts w:ascii="Times" w:hAnsi="Times" w:cs="Times"/>
            <w:sz w:val="20"/>
            <w:szCs w:val="20"/>
            <w:lang w:eastAsia="de-DE"/>
          </w:rPr>
          <w:t>.</w:t>
        </w:r>
        <w:r w:rsidR="00DF75B9">
          <w:rPr>
            <w:rFonts w:ascii="Times" w:hAnsi="Times" w:cs="Times"/>
            <w:sz w:val="20"/>
            <w:szCs w:val="20"/>
            <w:lang w:eastAsia="de-DE"/>
          </w:rPr>
          <w:t xml:space="preserve"> </w:t>
        </w:r>
      </w:ins>
      <w:ins w:id="19" w:author="Dane Holmes" w:date="2024-04-12T13:50:00Z">
        <w:r w:rsidR="0088760C">
          <w:rPr>
            <w:rFonts w:ascii="Times" w:hAnsi="Times" w:cs="Times"/>
            <w:sz w:val="20"/>
            <w:szCs w:val="20"/>
            <w:lang w:eastAsia="de-DE"/>
          </w:rPr>
          <w:t xml:space="preserve">By </w:t>
        </w:r>
        <w:r w:rsidR="00F9163A">
          <w:rPr>
            <w:rFonts w:ascii="Times" w:hAnsi="Times" w:cs="Times"/>
            <w:sz w:val="20"/>
            <w:szCs w:val="20"/>
            <w:lang w:eastAsia="de-DE"/>
          </w:rPr>
          <w:t xml:space="preserve">the late 1940s, </w:t>
        </w:r>
        <w:r w:rsidR="00CD0161">
          <w:rPr>
            <w:rFonts w:ascii="Times" w:hAnsi="Times" w:cs="Times"/>
            <w:sz w:val="20"/>
            <w:szCs w:val="20"/>
            <w:lang w:eastAsia="de-DE"/>
          </w:rPr>
          <w:t xml:space="preserve">Nevada began to see </w:t>
        </w:r>
      </w:ins>
      <w:ins w:id="20" w:author="Dane Holmes" w:date="2024-04-12T13:51:00Z">
        <w:r w:rsidR="004D719E">
          <w:rPr>
            <w:rFonts w:ascii="Times" w:hAnsi="Times" w:cs="Times"/>
            <w:sz w:val="20"/>
            <w:szCs w:val="20"/>
            <w:lang w:eastAsia="de-DE"/>
          </w:rPr>
          <w:t xml:space="preserve">increased growth due to California </w:t>
        </w:r>
        <w:r w:rsidR="00FD2997">
          <w:rPr>
            <w:rFonts w:ascii="Times" w:hAnsi="Times" w:cs="Times"/>
            <w:sz w:val="20"/>
            <w:szCs w:val="20"/>
            <w:lang w:eastAsia="de-DE"/>
          </w:rPr>
          <w:t xml:space="preserve">beginning to </w:t>
        </w:r>
        <w:r w:rsidR="00884DE1">
          <w:rPr>
            <w:rFonts w:ascii="Times" w:hAnsi="Times" w:cs="Times"/>
            <w:sz w:val="20"/>
            <w:szCs w:val="20"/>
            <w:lang w:eastAsia="de-DE"/>
          </w:rPr>
          <w:t xml:space="preserve">shut down illegal casino operations </w:t>
        </w:r>
        <w:r w:rsidR="00884DE1" w:rsidRPr="00884DE1">
          <w:rPr>
            <w:rFonts w:ascii="Times" w:hAnsi="Times" w:cs="Times"/>
            <w:sz w:val="20"/>
            <w:szCs w:val="20"/>
            <w:lang w:eastAsia="de-DE"/>
          </w:rPr>
          <w:t>(Task Force &amp; Gemignani, n.d.)</w:t>
        </w:r>
        <w:r w:rsidR="00884DE1">
          <w:rPr>
            <w:rFonts w:ascii="Times" w:hAnsi="Times" w:cs="Times"/>
            <w:sz w:val="20"/>
            <w:szCs w:val="20"/>
            <w:lang w:eastAsia="de-DE"/>
          </w:rPr>
          <w:t>.</w:t>
        </w:r>
      </w:ins>
      <w:ins w:id="21" w:author="Dane Holmes" w:date="2024-04-12T13:54:00Z">
        <w:r w:rsidR="00465771">
          <w:rPr>
            <w:rFonts w:ascii="Times" w:hAnsi="Times" w:cs="Times"/>
            <w:sz w:val="20"/>
            <w:szCs w:val="20"/>
            <w:lang w:eastAsia="de-DE"/>
          </w:rPr>
          <w:t xml:space="preserve"> </w:t>
        </w:r>
      </w:ins>
      <w:ins w:id="22" w:author="Dane Holmes" w:date="2024-04-12T13:57:00Z">
        <w:r w:rsidR="0031242C">
          <w:rPr>
            <w:rFonts w:ascii="Times" w:hAnsi="Times" w:cs="Times"/>
            <w:sz w:val="20"/>
            <w:szCs w:val="20"/>
            <w:lang w:eastAsia="de-DE"/>
          </w:rPr>
          <w:t xml:space="preserve">According to </w:t>
        </w:r>
        <w:r w:rsidR="00BA3E7C">
          <w:rPr>
            <w:rFonts w:ascii="Times" w:hAnsi="Times" w:cs="Times"/>
            <w:sz w:val="20"/>
            <w:szCs w:val="20"/>
            <w:lang w:eastAsia="de-DE"/>
          </w:rPr>
          <w:t>the</w:t>
        </w:r>
      </w:ins>
      <w:ins w:id="23" w:author="Dane Holmes" w:date="2024-04-12T13:58:00Z">
        <w:r w:rsidR="00BA3E7C">
          <w:rPr>
            <w:rFonts w:ascii="Times" w:hAnsi="Times" w:cs="Times"/>
            <w:sz w:val="20"/>
            <w:szCs w:val="20"/>
            <w:lang w:eastAsia="de-DE"/>
          </w:rPr>
          <w:t xml:space="preserve"> UNLV Center for Gaming Research</w:t>
        </w:r>
        <w:r w:rsidR="006F1D4D">
          <w:rPr>
            <w:rFonts w:ascii="Times" w:hAnsi="Times" w:cs="Times"/>
            <w:sz w:val="20"/>
            <w:szCs w:val="20"/>
            <w:lang w:eastAsia="de-DE"/>
          </w:rPr>
          <w:t xml:space="preserve">, between 1984 and 2023, </w:t>
        </w:r>
      </w:ins>
      <w:ins w:id="24" w:author="Dane Holmes" w:date="2024-04-12T13:59:00Z">
        <w:r w:rsidR="00393123">
          <w:rPr>
            <w:rFonts w:ascii="Times" w:hAnsi="Times" w:cs="Times"/>
            <w:sz w:val="20"/>
            <w:szCs w:val="20"/>
            <w:lang w:eastAsia="de-DE"/>
          </w:rPr>
          <w:t>Las Vegas</w:t>
        </w:r>
      </w:ins>
      <w:ins w:id="25" w:author="Dane Holmes" w:date="2024-04-12T14:01:00Z">
        <w:r w:rsidR="0062568D">
          <w:rPr>
            <w:rFonts w:ascii="Times" w:hAnsi="Times" w:cs="Times"/>
            <w:sz w:val="20"/>
            <w:szCs w:val="20"/>
            <w:lang w:eastAsia="de-DE"/>
          </w:rPr>
          <w:t xml:space="preserve"> strip</w:t>
        </w:r>
      </w:ins>
      <w:ins w:id="26" w:author="Dane Holmes" w:date="2024-04-12T13:59:00Z">
        <w:r w:rsidR="00393123">
          <w:rPr>
            <w:rFonts w:ascii="Times" w:hAnsi="Times" w:cs="Times"/>
            <w:sz w:val="20"/>
            <w:szCs w:val="20"/>
            <w:lang w:eastAsia="de-DE"/>
          </w:rPr>
          <w:t xml:space="preserve"> </w:t>
        </w:r>
      </w:ins>
      <w:ins w:id="27" w:author="Dane Holmes" w:date="2024-04-12T14:00:00Z">
        <w:r w:rsidR="00291BFC">
          <w:rPr>
            <w:rFonts w:ascii="Times" w:hAnsi="Times" w:cs="Times"/>
            <w:sz w:val="20"/>
            <w:szCs w:val="20"/>
            <w:lang w:eastAsia="de-DE"/>
          </w:rPr>
          <w:t>casino</w:t>
        </w:r>
      </w:ins>
      <w:ins w:id="28" w:author="Dane Holmes" w:date="2024-04-12T13:59:00Z">
        <w:r w:rsidR="00EE4135">
          <w:rPr>
            <w:rFonts w:ascii="Times" w:hAnsi="Times" w:cs="Times"/>
            <w:sz w:val="20"/>
            <w:szCs w:val="20"/>
            <w:lang w:eastAsia="de-DE"/>
          </w:rPr>
          <w:t xml:space="preserve"> revenue </w:t>
        </w:r>
      </w:ins>
      <w:ins w:id="29" w:author="Dane Holmes" w:date="2024-04-12T13:58:00Z">
        <w:r w:rsidR="0022263B">
          <w:rPr>
            <w:rFonts w:ascii="Times" w:hAnsi="Times" w:cs="Times"/>
            <w:sz w:val="20"/>
            <w:szCs w:val="20"/>
            <w:lang w:eastAsia="de-DE"/>
          </w:rPr>
          <w:t xml:space="preserve">went from </w:t>
        </w:r>
        <w:r w:rsidR="00234BFA">
          <w:rPr>
            <w:rFonts w:ascii="Times" w:hAnsi="Times" w:cs="Times"/>
            <w:sz w:val="20"/>
            <w:szCs w:val="20"/>
            <w:lang w:eastAsia="de-DE"/>
          </w:rPr>
          <w:t>$</w:t>
        </w:r>
      </w:ins>
      <w:ins w:id="30" w:author="Dane Holmes" w:date="2024-04-12T13:59:00Z">
        <w:r w:rsidR="00EE4135">
          <w:rPr>
            <w:rFonts w:ascii="Times" w:hAnsi="Times" w:cs="Times"/>
            <w:sz w:val="20"/>
            <w:szCs w:val="20"/>
            <w:lang w:eastAsia="de-DE"/>
          </w:rPr>
          <w:t>2.16</w:t>
        </w:r>
      </w:ins>
      <w:ins w:id="31" w:author="Dane Holmes" w:date="2024-04-12T13:58:00Z">
        <w:r w:rsidR="00234BFA">
          <w:rPr>
            <w:rFonts w:ascii="Times" w:hAnsi="Times" w:cs="Times"/>
            <w:sz w:val="20"/>
            <w:szCs w:val="20"/>
            <w:lang w:eastAsia="de-DE"/>
          </w:rPr>
          <w:t xml:space="preserve"> billion to </w:t>
        </w:r>
        <w:r w:rsidR="002A068F">
          <w:rPr>
            <w:rFonts w:ascii="Times" w:hAnsi="Times" w:cs="Times"/>
            <w:sz w:val="20"/>
            <w:szCs w:val="20"/>
            <w:lang w:eastAsia="de-DE"/>
          </w:rPr>
          <w:t>$</w:t>
        </w:r>
      </w:ins>
      <w:ins w:id="32" w:author="Dane Holmes" w:date="2024-04-12T13:59:00Z">
        <w:r w:rsidR="00DF3044">
          <w:rPr>
            <w:rFonts w:ascii="Times" w:hAnsi="Times" w:cs="Times"/>
            <w:sz w:val="20"/>
            <w:szCs w:val="20"/>
            <w:lang w:eastAsia="de-DE"/>
          </w:rPr>
          <w:t>23</w:t>
        </w:r>
      </w:ins>
      <w:ins w:id="33" w:author="Dane Holmes" w:date="2024-04-12T14:00:00Z">
        <w:r w:rsidR="00DF3044">
          <w:rPr>
            <w:rFonts w:ascii="Times" w:hAnsi="Times" w:cs="Times"/>
            <w:sz w:val="20"/>
            <w:szCs w:val="20"/>
            <w:lang w:eastAsia="de-DE"/>
          </w:rPr>
          <w:t>.75</w:t>
        </w:r>
      </w:ins>
      <w:ins w:id="34" w:author="Dane Holmes" w:date="2024-04-12T13:58:00Z">
        <w:r w:rsidR="002A068F">
          <w:rPr>
            <w:rFonts w:ascii="Times" w:hAnsi="Times" w:cs="Times"/>
            <w:sz w:val="20"/>
            <w:szCs w:val="20"/>
            <w:lang w:eastAsia="de-DE"/>
          </w:rPr>
          <w:t xml:space="preserve"> billion</w:t>
        </w:r>
      </w:ins>
      <w:ins w:id="35" w:author="Dane Holmes" w:date="2024-04-12T14:01:00Z">
        <w:r w:rsidR="008122D5">
          <w:rPr>
            <w:rFonts w:ascii="Times" w:hAnsi="Times" w:cs="Times"/>
            <w:sz w:val="20"/>
            <w:szCs w:val="20"/>
            <w:lang w:eastAsia="de-DE"/>
          </w:rPr>
          <w:t xml:space="preserve"> </w:t>
        </w:r>
        <w:r w:rsidR="008122D5" w:rsidRPr="008122D5">
          <w:rPr>
            <w:rFonts w:ascii="Times" w:hAnsi="Times" w:cs="Times"/>
            <w:sz w:val="20"/>
            <w:szCs w:val="20"/>
            <w:lang w:eastAsia="de-DE"/>
          </w:rPr>
          <w:t>(University Libraries, University of Nevada, Las Vegas, n.d.)</w:t>
        </w:r>
      </w:ins>
      <w:ins w:id="36" w:author="Dane Holmes" w:date="2024-04-12T13:59:00Z">
        <w:r w:rsidR="00266472">
          <w:rPr>
            <w:rFonts w:ascii="Times" w:hAnsi="Times" w:cs="Times"/>
            <w:sz w:val="20"/>
            <w:szCs w:val="20"/>
            <w:lang w:eastAsia="de-DE"/>
          </w:rPr>
          <w:t>.</w:t>
        </w:r>
      </w:ins>
      <w:ins w:id="37" w:author="Dane Holmes" w:date="2024-04-12T14:01:00Z">
        <w:r w:rsidR="0062568D">
          <w:rPr>
            <w:rFonts w:ascii="Times" w:hAnsi="Times" w:cs="Times"/>
            <w:sz w:val="20"/>
            <w:szCs w:val="20"/>
            <w:lang w:eastAsia="de-DE"/>
          </w:rPr>
          <w:t xml:space="preserve"> </w:t>
        </w:r>
      </w:ins>
      <w:ins w:id="38" w:author="Dane Holmes" w:date="2024-04-12T14:05:00Z">
        <w:r w:rsidR="00CA0D6C">
          <w:rPr>
            <w:rFonts w:ascii="Times" w:hAnsi="Times" w:cs="Times"/>
            <w:sz w:val="20"/>
            <w:szCs w:val="20"/>
            <w:lang w:eastAsia="de-DE"/>
          </w:rPr>
          <w:t>The U</w:t>
        </w:r>
        <w:r w:rsidR="00FB1013">
          <w:rPr>
            <w:rFonts w:ascii="Times" w:hAnsi="Times" w:cs="Times"/>
            <w:sz w:val="20"/>
            <w:szCs w:val="20"/>
            <w:lang w:eastAsia="de-DE"/>
          </w:rPr>
          <w:t xml:space="preserve">S </w:t>
        </w:r>
        <w:r w:rsidR="00FB1013">
          <w:rPr>
            <w:rFonts w:ascii="Times" w:hAnsi="Times" w:cs="Times"/>
            <w:sz w:val="20"/>
            <w:szCs w:val="20"/>
            <w:lang w:eastAsia="de-DE"/>
          </w:rPr>
          <w:lastRenderedPageBreak/>
          <w:t>Bure</w:t>
        </w:r>
      </w:ins>
      <w:ins w:id="39" w:author="Dane Holmes" w:date="2024-04-12T14:06:00Z">
        <w:r w:rsidR="00FB1013">
          <w:rPr>
            <w:rFonts w:ascii="Times" w:hAnsi="Times" w:cs="Times"/>
            <w:sz w:val="20"/>
            <w:szCs w:val="20"/>
            <w:lang w:eastAsia="de-DE"/>
          </w:rPr>
          <w:t xml:space="preserve">au of Labor Statistics estimates </w:t>
        </w:r>
        <w:r w:rsidR="00FC4D4A">
          <w:rPr>
            <w:rFonts w:ascii="Times" w:hAnsi="Times" w:cs="Times"/>
            <w:sz w:val="20"/>
            <w:szCs w:val="20"/>
            <w:lang w:eastAsia="de-DE"/>
          </w:rPr>
          <w:t xml:space="preserve">the </w:t>
        </w:r>
        <w:r w:rsidR="00391284">
          <w:rPr>
            <w:rFonts w:ascii="Times" w:hAnsi="Times" w:cs="Times"/>
            <w:sz w:val="20"/>
            <w:szCs w:val="20"/>
            <w:lang w:eastAsia="de-DE"/>
          </w:rPr>
          <w:t xml:space="preserve">1984 dollar to be worth </w:t>
        </w:r>
        <w:r w:rsidR="002378CD">
          <w:rPr>
            <w:rFonts w:ascii="Times" w:hAnsi="Times" w:cs="Times"/>
            <w:sz w:val="20"/>
            <w:szCs w:val="20"/>
            <w:lang w:eastAsia="de-DE"/>
          </w:rPr>
          <w:t>$0.34 compared to 2023</w:t>
        </w:r>
      </w:ins>
      <w:ins w:id="40" w:author="Dane Holmes" w:date="2024-04-12T14:09:00Z">
        <w:r w:rsidR="00AA6F1B" w:rsidRPr="00AA6F1B">
          <w:t xml:space="preserve"> </w:t>
        </w:r>
        <w:r w:rsidR="00AA6F1B" w:rsidRPr="00AA6F1B">
          <w:rPr>
            <w:rFonts w:ascii="Times" w:hAnsi="Times" w:cs="Times"/>
            <w:sz w:val="20"/>
            <w:szCs w:val="20"/>
            <w:lang w:eastAsia="de-DE"/>
          </w:rPr>
          <w:t>(CPI Inflation Calculator, n.d.)</w:t>
        </w:r>
      </w:ins>
      <w:ins w:id="41" w:author="Dane Holmes" w:date="2024-04-12T14:06:00Z">
        <w:r w:rsidR="002378CD">
          <w:rPr>
            <w:rFonts w:ascii="Times" w:hAnsi="Times" w:cs="Times"/>
            <w:sz w:val="20"/>
            <w:szCs w:val="20"/>
            <w:lang w:eastAsia="de-DE"/>
          </w:rPr>
          <w:t xml:space="preserve">. Adjusting for inflation, this brings </w:t>
        </w:r>
        <w:r w:rsidR="0029477B">
          <w:rPr>
            <w:rFonts w:ascii="Times" w:hAnsi="Times" w:cs="Times"/>
            <w:sz w:val="20"/>
            <w:szCs w:val="20"/>
            <w:lang w:eastAsia="de-DE"/>
          </w:rPr>
          <w:t xml:space="preserve">the </w:t>
        </w:r>
      </w:ins>
      <w:ins w:id="42" w:author="Dane Holmes" w:date="2024-04-12T14:07:00Z">
        <w:r w:rsidR="00225AE3">
          <w:rPr>
            <w:rFonts w:ascii="Times" w:hAnsi="Times" w:cs="Times"/>
            <w:sz w:val="20"/>
            <w:szCs w:val="20"/>
            <w:lang w:eastAsia="de-DE"/>
          </w:rPr>
          <w:t xml:space="preserve">revenue growth to </w:t>
        </w:r>
      </w:ins>
      <w:ins w:id="43" w:author="Dane Holmes" w:date="2024-04-12T14:08:00Z">
        <w:r w:rsidR="00F54461">
          <w:rPr>
            <w:rFonts w:ascii="Times" w:hAnsi="Times" w:cs="Times"/>
            <w:sz w:val="20"/>
            <w:szCs w:val="20"/>
            <w:lang w:eastAsia="de-DE"/>
          </w:rPr>
          <w:t>270%</w:t>
        </w:r>
        <w:r w:rsidR="002568FD">
          <w:rPr>
            <w:rFonts w:ascii="Times" w:hAnsi="Times" w:cs="Times"/>
            <w:sz w:val="20"/>
            <w:szCs w:val="20"/>
            <w:lang w:eastAsia="de-DE"/>
          </w:rPr>
          <w:t xml:space="preserve"> over </w:t>
        </w:r>
      </w:ins>
      <w:ins w:id="44" w:author="Dane Holmes" w:date="2024-04-12T14:10:00Z">
        <w:r w:rsidR="00D24B72">
          <w:rPr>
            <w:rFonts w:ascii="Times" w:hAnsi="Times" w:cs="Times"/>
            <w:sz w:val="20"/>
            <w:szCs w:val="20"/>
            <w:lang w:eastAsia="de-DE"/>
          </w:rPr>
          <w:t xml:space="preserve">the </w:t>
        </w:r>
        <w:r w:rsidR="00517C42">
          <w:rPr>
            <w:rFonts w:ascii="Times" w:hAnsi="Times" w:cs="Times"/>
            <w:sz w:val="20"/>
            <w:szCs w:val="20"/>
            <w:lang w:eastAsia="de-DE"/>
          </w:rPr>
          <w:t>19-year</w:t>
        </w:r>
        <w:r w:rsidR="00D24B72">
          <w:rPr>
            <w:rFonts w:ascii="Times" w:hAnsi="Times" w:cs="Times"/>
            <w:sz w:val="20"/>
            <w:szCs w:val="20"/>
            <w:lang w:eastAsia="de-DE"/>
          </w:rPr>
          <w:t xml:space="preserve"> period of the study. </w:t>
        </w:r>
      </w:ins>
      <w:ins w:id="45" w:author="Dane Holmes" w:date="2024-04-12T14:29:00Z">
        <w:r w:rsidR="00E34BD5">
          <w:rPr>
            <w:rFonts w:ascii="Times" w:hAnsi="Times" w:cs="Times"/>
            <w:sz w:val="20"/>
            <w:szCs w:val="20"/>
            <w:lang w:eastAsia="de-DE"/>
          </w:rPr>
          <w:t xml:space="preserve">Furthermore, Nevada is the only state with legalized </w:t>
        </w:r>
        <w:r w:rsidR="008F4F66">
          <w:rPr>
            <w:rFonts w:ascii="Times" w:hAnsi="Times" w:cs="Times"/>
            <w:sz w:val="20"/>
            <w:szCs w:val="20"/>
            <w:lang w:eastAsia="de-DE"/>
          </w:rPr>
          <w:t xml:space="preserve">prostitution. While it is no longer legal within Las Vegas, </w:t>
        </w:r>
      </w:ins>
      <w:ins w:id="46" w:author="Dane Holmes" w:date="2024-04-12T14:36:00Z">
        <w:r w:rsidR="00BB60F9">
          <w:rPr>
            <w:rFonts w:ascii="Times" w:hAnsi="Times" w:cs="Times"/>
            <w:sz w:val="20"/>
            <w:szCs w:val="20"/>
            <w:lang w:eastAsia="de-DE"/>
          </w:rPr>
          <w:t xml:space="preserve">legal prostitution is available </w:t>
        </w:r>
        <w:r w:rsidR="00142673">
          <w:rPr>
            <w:rFonts w:ascii="Times" w:hAnsi="Times" w:cs="Times"/>
            <w:sz w:val="20"/>
            <w:szCs w:val="20"/>
            <w:lang w:eastAsia="de-DE"/>
          </w:rPr>
          <w:t>only 60 miles west</w:t>
        </w:r>
        <w:r w:rsidR="00D905A3">
          <w:rPr>
            <w:rFonts w:ascii="Times" w:hAnsi="Times" w:cs="Times"/>
            <w:sz w:val="20"/>
            <w:szCs w:val="20"/>
            <w:lang w:eastAsia="de-DE"/>
          </w:rPr>
          <w:t xml:space="preserve"> of Las Vegas in </w:t>
        </w:r>
        <w:proofErr w:type="gramStart"/>
        <w:r w:rsidR="00D905A3">
          <w:rPr>
            <w:rFonts w:ascii="Times" w:hAnsi="Times" w:cs="Times"/>
            <w:sz w:val="20"/>
            <w:szCs w:val="20"/>
            <w:lang w:eastAsia="de-DE"/>
          </w:rPr>
          <w:t>Nye county</w:t>
        </w:r>
      </w:ins>
      <w:proofErr w:type="gramEnd"/>
      <w:ins w:id="47" w:author="Dane Holmes" w:date="2024-04-12T14:31:00Z">
        <w:r w:rsidR="006B5453">
          <w:rPr>
            <w:rFonts w:ascii="Times" w:hAnsi="Times" w:cs="Times"/>
            <w:sz w:val="20"/>
            <w:szCs w:val="20"/>
            <w:lang w:eastAsia="de-DE"/>
          </w:rPr>
          <w:t>.</w:t>
        </w:r>
      </w:ins>
      <w:ins w:id="48" w:author="Dane Holmes" w:date="2024-04-12T14:36:00Z">
        <w:r w:rsidR="00E149A0">
          <w:rPr>
            <w:rFonts w:ascii="Times" w:hAnsi="Times" w:cs="Times"/>
            <w:sz w:val="20"/>
            <w:szCs w:val="20"/>
            <w:lang w:eastAsia="de-DE"/>
          </w:rPr>
          <w:t xml:space="preserve"> </w:t>
        </w:r>
      </w:ins>
      <w:ins w:id="49" w:author="Dane Holmes" w:date="2024-04-12T14:37:00Z">
        <w:r w:rsidR="00227C0D">
          <w:rPr>
            <w:rFonts w:ascii="Times" w:hAnsi="Times" w:cs="Times"/>
            <w:sz w:val="20"/>
            <w:szCs w:val="20"/>
            <w:lang w:eastAsia="de-DE"/>
          </w:rPr>
          <w:t xml:space="preserve">Lastly, for anyone who has spent time </w:t>
        </w:r>
      </w:ins>
      <w:ins w:id="50" w:author="Dane Holmes" w:date="2024-04-12T14:38:00Z">
        <w:r w:rsidR="00227C0D">
          <w:rPr>
            <w:rFonts w:ascii="Times" w:hAnsi="Times" w:cs="Times"/>
            <w:sz w:val="20"/>
            <w:szCs w:val="20"/>
            <w:lang w:eastAsia="de-DE"/>
          </w:rPr>
          <w:t xml:space="preserve">in Las Vegas casinos, </w:t>
        </w:r>
        <w:r w:rsidR="00963857">
          <w:rPr>
            <w:rFonts w:ascii="Times" w:hAnsi="Times" w:cs="Times"/>
            <w:sz w:val="20"/>
            <w:szCs w:val="20"/>
            <w:lang w:eastAsia="de-DE"/>
          </w:rPr>
          <w:t xml:space="preserve">it </w:t>
        </w:r>
        <w:proofErr w:type="gramStart"/>
        <w:r w:rsidR="00963857">
          <w:rPr>
            <w:rFonts w:ascii="Times" w:hAnsi="Times" w:cs="Times"/>
            <w:sz w:val="20"/>
            <w:szCs w:val="20"/>
            <w:lang w:eastAsia="de-DE"/>
          </w:rPr>
          <w:t>is will known</w:t>
        </w:r>
        <w:proofErr w:type="gramEnd"/>
        <w:r w:rsidR="00963857">
          <w:rPr>
            <w:rFonts w:ascii="Times" w:hAnsi="Times" w:cs="Times"/>
            <w:sz w:val="20"/>
            <w:szCs w:val="20"/>
            <w:lang w:eastAsia="de-DE"/>
          </w:rPr>
          <w:t xml:space="preserve"> that alcohol is complementary </w:t>
        </w:r>
        <w:r w:rsidR="003A0A99">
          <w:rPr>
            <w:rFonts w:ascii="Times" w:hAnsi="Times" w:cs="Times"/>
            <w:sz w:val="20"/>
            <w:szCs w:val="20"/>
            <w:lang w:eastAsia="de-DE"/>
          </w:rPr>
          <w:t>when playing</w:t>
        </w:r>
        <w:r w:rsidR="0020058B">
          <w:rPr>
            <w:rFonts w:ascii="Times" w:hAnsi="Times" w:cs="Times"/>
            <w:sz w:val="20"/>
            <w:szCs w:val="20"/>
            <w:lang w:eastAsia="de-DE"/>
          </w:rPr>
          <w:t xml:space="preserve">. </w:t>
        </w:r>
      </w:ins>
      <w:ins w:id="51" w:author="Dane Holmes" w:date="2024-04-12T14:25:00Z">
        <w:r w:rsidR="00E77693">
          <w:rPr>
            <w:rFonts w:ascii="Times" w:hAnsi="Times" w:cs="Times"/>
            <w:sz w:val="20"/>
            <w:szCs w:val="20"/>
            <w:lang w:eastAsia="de-DE"/>
          </w:rPr>
          <w:t>This</w:t>
        </w:r>
      </w:ins>
      <w:ins w:id="52" w:author="Dane Holmes" w:date="2024-04-12T14:27:00Z">
        <w:r w:rsidR="00D420F9">
          <w:rPr>
            <w:rFonts w:ascii="Times" w:hAnsi="Times" w:cs="Times"/>
            <w:sz w:val="20"/>
            <w:szCs w:val="20"/>
            <w:lang w:eastAsia="de-DE"/>
          </w:rPr>
          <w:t xml:space="preserve"> </w:t>
        </w:r>
      </w:ins>
      <w:ins w:id="53" w:author="Dane Holmes" w:date="2024-04-12T14:25:00Z">
        <w:r w:rsidR="0033571A">
          <w:rPr>
            <w:rFonts w:ascii="Times" w:hAnsi="Times" w:cs="Times"/>
            <w:sz w:val="20"/>
            <w:szCs w:val="20"/>
            <w:lang w:eastAsia="de-DE"/>
          </w:rPr>
          <w:t>combination</w:t>
        </w:r>
      </w:ins>
      <w:ins w:id="54" w:author="Dane Holmes" w:date="2024-04-12T14:27:00Z">
        <w:r w:rsidR="00D420F9">
          <w:rPr>
            <w:rFonts w:ascii="Times" w:hAnsi="Times" w:cs="Times"/>
            <w:sz w:val="20"/>
            <w:szCs w:val="20"/>
            <w:lang w:eastAsia="de-DE"/>
          </w:rPr>
          <w:t xml:space="preserve"> of advertised </w:t>
        </w:r>
      </w:ins>
      <w:ins w:id="55" w:author="Dane Holmes" w:date="2024-04-12T14:28:00Z">
        <w:r w:rsidR="006B2877">
          <w:rPr>
            <w:rFonts w:ascii="Times" w:hAnsi="Times" w:cs="Times"/>
            <w:sz w:val="20"/>
            <w:szCs w:val="20"/>
            <w:lang w:eastAsia="de-DE"/>
          </w:rPr>
          <w:t xml:space="preserve">and welcomed </w:t>
        </w:r>
      </w:ins>
      <w:ins w:id="56" w:author="Dane Holmes" w:date="2024-04-12T14:26:00Z">
        <w:r w:rsidR="007909BA">
          <w:rPr>
            <w:rFonts w:ascii="Times" w:hAnsi="Times" w:cs="Times"/>
            <w:sz w:val="20"/>
            <w:szCs w:val="20"/>
            <w:lang w:eastAsia="de-DE"/>
          </w:rPr>
          <w:t xml:space="preserve">gambling, </w:t>
        </w:r>
        <w:r w:rsidR="00214D62">
          <w:rPr>
            <w:rFonts w:ascii="Times" w:hAnsi="Times" w:cs="Times"/>
            <w:sz w:val="20"/>
            <w:szCs w:val="20"/>
            <w:lang w:eastAsia="de-DE"/>
          </w:rPr>
          <w:t xml:space="preserve">alcohol, </w:t>
        </w:r>
        <w:r w:rsidR="00BA6C9B">
          <w:rPr>
            <w:rFonts w:ascii="Times" w:hAnsi="Times" w:cs="Times"/>
            <w:sz w:val="20"/>
            <w:szCs w:val="20"/>
            <w:lang w:eastAsia="de-DE"/>
          </w:rPr>
          <w:t xml:space="preserve">and sex </w:t>
        </w:r>
      </w:ins>
      <w:ins w:id="57" w:author="Dane Holmes" w:date="2024-04-12T14:27:00Z">
        <w:r w:rsidR="00685EFD">
          <w:rPr>
            <w:rFonts w:ascii="Times" w:hAnsi="Times" w:cs="Times"/>
            <w:sz w:val="20"/>
            <w:szCs w:val="20"/>
            <w:lang w:eastAsia="de-DE"/>
          </w:rPr>
          <w:t>set</w:t>
        </w:r>
      </w:ins>
      <w:ins w:id="58" w:author="Dane Holmes" w:date="2024-04-12T14:38:00Z">
        <w:r w:rsidR="0020058B">
          <w:rPr>
            <w:rFonts w:ascii="Times" w:hAnsi="Times" w:cs="Times"/>
            <w:sz w:val="20"/>
            <w:szCs w:val="20"/>
            <w:lang w:eastAsia="de-DE"/>
          </w:rPr>
          <w:t>s</w:t>
        </w:r>
      </w:ins>
      <w:ins w:id="59" w:author="Dane Holmes" w:date="2024-04-12T14:27:00Z">
        <w:r w:rsidR="00685EFD">
          <w:rPr>
            <w:rFonts w:ascii="Times" w:hAnsi="Times" w:cs="Times"/>
            <w:sz w:val="20"/>
            <w:szCs w:val="20"/>
            <w:lang w:eastAsia="de-DE"/>
          </w:rPr>
          <w:t xml:space="preserve"> a unique framework </w:t>
        </w:r>
      </w:ins>
      <w:ins w:id="60" w:author="Dane Holmes" w:date="2024-04-12T14:28:00Z">
        <w:r w:rsidR="004B212E">
          <w:rPr>
            <w:rFonts w:ascii="Times" w:hAnsi="Times" w:cs="Times"/>
            <w:sz w:val="20"/>
            <w:szCs w:val="20"/>
            <w:lang w:eastAsia="de-DE"/>
          </w:rPr>
          <w:t xml:space="preserve">for </w:t>
        </w:r>
        <w:r w:rsidR="00AF338D">
          <w:rPr>
            <w:rFonts w:ascii="Times" w:hAnsi="Times" w:cs="Times"/>
            <w:sz w:val="20"/>
            <w:szCs w:val="20"/>
            <w:lang w:eastAsia="de-DE"/>
          </w:rPr>
          <w:t>how sociologic trends play out in Las Vegas.</w:t>
        </w:r>
      </w:ins>
      <w:ins w:id="61" w:author="Dane Holmes" w:date="2024-04-12T14:40:00Z">
        <w:r w:rsidR="00C0615C">
          <w:rPr>
            <w:rFonts w:ascii="Times" w:hAnsi="Times" w:cs="Times"/>
            <w:sz w:val="20"/>
            <w:szCs w:val="20"/>
            <w:lang w:eastAsia="de-DE"/>
          </w:rPr>
          <w:t xml:space="preserve"> </w:t>
        </w:r>
      </w:ins>
      <w:del w:id="62" w:author="Dane Holmes" w:date="2024-04-12T13:49:00Z">
        <w:r w:rsidR="6E61FD17" w:rsidRPr="6E61FD17" w:rsidDel="00DF75B9">
          <w:rPr>
            <w:rFonts w:ascii="Times" w:hAnsi="Times" w:cs="Times"/>
            <w:sz w:val="20"/>
            <w:szCs w:val="20"/>
            <w:lang w:eastAsia="de-DE"/>
          </w:rPr>
          <w:delText xml:space="preserve"> </w:delText>
        </w:r>
      </w:del>
    </w:p>
    <w:p w14:paraId="7BB7666D" w14:textId="77777777" w:rsidR="00D7004F" w:rsidRDefault="00D7004F" w:rsidP="009601EA">
      <w:pPr>
        <w:spacing w:after="0" w:line="240" w:lineRule="auto"/>
        <w:ind w:firstLine="227"/>
        <w:jc w:val="both"/>
        <w:rPr>
          <w:ins w:id="63" w:author="Dane Holmes" w:date="2024-04-12T13:41:00Z"/>
          <w:rFonts w:ascii="Times" w:hAnsi="Times" w:cs="Times"/>
          <w:sz w:val="20"/>
          <w:szCs w:val="20"/>
          <w:lang w:eastAsia="de-DE"/>
        </w:rPr>
      </w:pPr>
    </w:p>
    <w:p w14:paraId="3BB3C0D2" w14:textId="7DCB4F8A" w:rsidR="00F543F1" w:rsidRPr="009601EA" w:rsidRDefault="6E61FD17" w:rsidP="009601EA">
      <w:pPr>
        <w:spacing w:after="0" w:line="240" w:lineRule="auto"/>
        <w:ind w:firstLine="227"/>
        <w:jc w:val="both"/>
        <w:rPr>
          <w:rFonts w:ascii="Times" w:hAnsi="Times" w:cs="Times"/>
          <w:sz w:val="20"/>
          <w:szCs w:val="20"/>
          <w:lang w:eastAsia="de-DE"/>
        </w:rPr>
      </w:pPr>
      <w:r w:rsidRPr="6E61FD17">
        <w:rPr>
          <w:rFonts w:ascii="Times" w:hAnsi="Times" w:cs="Times"/>
          <w:sz w:val="20"/>
          <w:szCs w:val="20"/>
          <w:lang w:eastAsia="de-DE"/>
        </w:rPr>
        <w:t xml:space="preserve">The Study by Bohnert et al. (2021) explores the relationship between policing practices and overdose mortality in urban neighborhoods. Data from New York City’s police precincts from 1990 to 1999 were analyzed to determine if there was a correlation between misdemeanor arrest rates-a measure of police activity- and drug overdose deaths. The study found that higher levels of police activity were associated with increased overdose mortality. This suggests that intense policing, possibly creating a fear of arrest among drug users, could deter people from seeking medical help for overdoses. The implication of these findings is significant for public health and law enforcement policies, particularly in urban areas where drug is prevalent. The researchers suggest that while aggressive policing can lower crime rates, it might simultaneously increase the risk of drug overdose fatalities, indicating a complex balance between law enforcement and community health outcomes. </w:t>
      </w:r>
    </w:p>
    <w:p w14:paraId="4E70CF34" w14:textId="004091AD" w:rsidR="00D271BC" w:rsidRPr="00FD1EEB" w:rsidRDefault="6D069DF6" w:rsidP="34172CF5">
      <w:pPr>
        <w:spacing w:after="0" w:line="240" w:lineRule="auto"/>
        <w:ind w:firstLine="227"/>
        <w:jc w:val="both"/>
        <w:rPr>
          <w:rFonts w:ascii="Times" w:eastAsia="Times" w:hAnsi="Times" w:cs="Times"/>
          <w:color w:val="000000" w:themeColor="text1"/>
          <w:sz w:val="20"/>
          <w:szCs w:val="20"/>
        </w:rPr>
      </w:pPr>
      <w:r w:rsidRPr="6D069DF6">
        <w:rPr>
          <w:rFonts w:ascii="Times" w:hAnsi="Times" w:cs="Times"/>
          <w:sz w:val="20"/>
          <w:szCs w:val="20"/>
          <w:lang w:eastAsia="de-DE"/>
        </w:rPr>
        <w:t xml:space="preserve">One of the primary tools in the belt of law enforcement to combat crime is through hotspot </w:t>
      </w:r>
      <w:r w:rsidRPr="6D069DF6">
        <w:rPr>
          <w:rFonts w:ascii="Times" w:hAnsi="Times" w:cs="Times"/>
          <w:sz w:val="20"/>
          <w:szCs w:val="20"/>
          <w:highlight w:val="yellow"/>
          <w:lang w:eastAsia="de-DE"/>
        </w:rPr>
        <w:t>policing</w:t>
      </w:r>
      <w:r w:rsidRPr="6D069DF6">
        <w:rPr>
          <w:rFonts w:ascii="Times" w:hAnsi="Times" w:cs="Times"/>
          <w:sz w:val="20"/>
          <w:szCs w:val="20"/>
          <w:lang w:eastAsia="de-DE"/>
        </w:rPr>
        <w:t xml:space="preserve"> (HSP). </w:t>
      </w:r>
      <w:r w:rsidR="7B1AB478" w:rsidRPr="7B1AB478">
        <w:rPr>
          <w:rFonts w:ascii="Times" w:hAnsi="Times" w:cs="Times"/>
          <w:sz w:val="20"/>
          <w:szCs w:val="20"/>
          <w:lang w:eastAsia="de-DE"/>
        </w:rPr>
        <w:t>Braga</w:t>
      </w:r>
      <w:r w:rsidRPr="6D069DF6">
        <w:rPr>
          <w:rFonts w:ascii="Times" w:hAnsi="Times" w:cs="Times"/>
          <w:sz w:val="20"/>
          <w:szCs w:val="20"/>
          <w:lang w:eastAsia="de-DE"/>
        </w:rPr>
        <w:t xml:space="preserve"> and </w:t>
      </w:r>
      <w:proofErr w:type="spellStart"/>
      <w:r w:rsidRPr="6D069DF6">
        <w:rPr>
          <w:rFonts w:ascii="Times" w:hAnsi="Times" w:cs="Times"/>
          <w:sz w:val="20"/>
          <w:szCs w:val="20"/>
          <w:lang w:eastAsia="de-DE"/>
        </w:rPr>
        <w:t>Wisburd</w:t>
      </w:r>
      <w:proofErr w:type="spellEnd"/>
      <w:r w:rsidRPr="6D069DF6">
        <w:rPr>
          <w:rFonts w:ascii="Times" w:hAnsi="Times" w:cs="Times"/>
          <w:sz w:val="20"/>
          <w:szCs w:val="20"/>
          <w:lang w:eastAsia="de-DE"/>
        </w:rPr>
        <w:t xml:space="preserve"> (2022) showed a </w:t>
      </w:r>
      <w:r w:rsidRPr="106E1BDA">
        <w:rPr>
          <w:rFonts w:ascii="Times" w:hAnsi="Times" w:cs="Times"/>
          <w:sz w:val="20"/>
          <w:szCs w:val="20"/>
          <w:highlight w:val="yellow"/>
          <w:lang w:eastAsia="de-DE"/>
        </w:rPr>
        <w:t>statistically</w:t>
      </w:r>
      <w:r w:rsidR="7C79AAA5" w:rsidRPr="7C79AAA5">
        <w:rPr>
          <w:rFonts w:ascii="Times" w:hAnsi="Times" w:cs="Times"/>
          <w:sz w:val="20"/>
          <w:szCs w:val="20"/>
          <w:highlight w:val="yellow"/>
          <w:lang w:eastAsia="de-DE"/>
        </w:rPr>
        <w:t xml:space="preserve"> significant</w:t>
      </w:r>
      <w:r w:rsidRPr="6D069DF6">
        <w:rPr>
          <w:rFonts w:ascii="Times" w:hAnsi="Times" w:cs="Times"/>
          <w:sz w:val="20"/>
          <w:szCs w:val="20"/>
          <w:lang w:eastAsia="de-DE"/>
        </w:rPr>
        <w:t xml:space="preserve"> reduction in crime in areas that received HSP. Additionally, they showed that the adjacent areas did not show a statistically significant increase in crime. It is reasonable to assume an overall reduction in crime rather than a shift in its spatial attribute. More specifically to Las Vegas, Corsaro et al. (2023) showed statistically </w:t>
      </w:r>
      <w:r w:rsidRPr="6D069DF6">
        <w:rPr>
          <w:rFonts w:ascii="Times" w:hAnsi="Times" w:cs="Times"/>
          <w:sz w:val="20"/>
          <w:szCs w:val="20"/>
          <w:highlight w:val="yellow"/>
          <w:lang w:eastAsia="de-DE"/>
          <w:rPrChange w:id="64" w:author="Jacquie Cheun" w:date="2024-03-27T23:28:00Z">
            <w:rPr>
              <w:rFonts w:ascii="Times" w:hAnsi="Times" w:cs="Times"/>
              <w:sz w:val="20"/>
              <w:szCs w:val="20"/>
              <w:lang w:eastAsia="de-DE"/>
            </w:rPr>
          </w:rPrChange>
        </w:rPr>
        <w:t>signi</w:t>
      </w:r>
      <w:r w:rsidRPr="6D069DF6">
        <w:rPr>
          <w:rFonts w:ascii="Times" w:hAnsi="Times" w:cs="Times"/>
          <w:sz w:val="20"/>
          <w:szCs w:val="20"/>
          <w:highlight w:val="yellow"/>
          <w:lang w:eastAsia="de-DE"/>
        </w:rPr>
        <w:t>fi</w:t>
      </w:r>
      <w:r w:rsidRPr="009F1E6C">
        <w:rPr>
          <w:rFonts w:ascii="Times" w:hAnsi="Times" w:cs="Times"/>
          <w:sz w:val="20"/>
          <w:szCs w:val="20"/>
          <w:highlight w:val="yellow"/>
          <w:lang w:eastAsia="de-DE"/>
        </w:rPr>
        <w:t>cant</w:t>
      </w:r>
      <w:r w:rsidRPr="6D069DF6">
        <w:rPr>
          <w:rFonts w:ascii="Times" w:hAnsi="Times" w:cs="Times"/>
          <w:sz w:val="20"/>
          <w:szCs w:val="20"/>
          <w:lang w:eastAsia="de-DE"/>
        </w:rPr>
        <w:t xml:space="preserve"> reductions in calls for service of violent incidents and overall calls for service in areas that received HSP. Particularly important to the findings was that even areas with higher-than-normal policing also saw statistically significant decreases. This indicates no evidence of an observed cap to the effectiveness of HSP.</w:t>
      </w:r>
      <w:r w:rsidR="34172CF5" w:rsidRPr="34172CF5">
        <w:rPr>
          <w:rFonts w:ascii="Times" w:hAnsi="Times" w:cs="Times"/>
          <w:sz w:val="20"/>
          <w:szCs w:val="20"/>
          <w:lang w:eastAsia="de-DE"/>
        </w:rPr>
        <w:t xml:space="preserve"> </w:t>
      </w:r>
      <w:r w:rsidR="34172CF5" w:rsidRPr="34172CF5">
        <w:rPr>
          <w:rFonts w:ascii="Times" w:eastAsia="Times" w:hAnsi="Times" w:cs="Times"/>
          <w:color w:val="000000" w:themeColor="text1"/>
          <w:sz w:val="20"/>
          <w:szCs w:val="20"/>
        </w:rPr>
        <w:t xml:space="preserve">The paper by Joseph G. Bock, titled "The efficacy of violence mitigation: A second look using time-series analysis," published in Political Geography, reassesses previous findings on violence mitigation efforts in the Horn of Africa. While earlier research by Meier, Bond, and Bond (2007) found a positive correlation between violence mitigation and organized raids, suggesting that mitigation efforts might inadvertently contribute to violence, Bock's analysis introduces a different statistical approach. By employing a "de-trending" method commonly used in economics and finance, Bock's study finds an opposite and statistically significant result: violence associated with organized raids is negatively correlated with </w:t>
      </w:r>
      <w:r w:rsidR="34172CF5" w:rsidRPr="34172CF5">
        <w:rPr>
          <w:rFonts w:ascii="Times" w:eastAsia="Times" w:hAnsi="Times" w:cs="Times"/>
          <w:color w:val="000000" w:themeColor="text1"/>
          <w:sz w:val="20"/>
          <w:szCs w:val="20"/>
        </w:rPr>
        <w:lastRenderedPageBreak/>
        <w:t>mitigation efforts when data are de-trended for time and seasonality. This implies that, contrary to previous findings, mitigation efforts are negatively associated with violence, challenging the notion that such efforts do more harm than good. Bock's analysis underscores the importance of considering temporal dynamics in peace research and suggests that the timing and nature of mitigation efforts are crucial for their success in preventing violence.</w:t>
      </w:r>
    </w:p>
    <w:p w14:paraId="596240D2" w14:textId="41E396EC" w:rsidR="00D271BC" w:rsidRPr="00FD1EEB" w:rsidRDefault="00D271BC" w:rsidP="00EEE8A2">
      <w:pPr>
        <w:spacing w:after="0" w:line="240" w:lineRule="auto"/>
        <w:ind w:firstLine="227"/>
        <w:jc w:val="both"/>
        <w:rPr>
          <w:rFonts w:ascii="Times" w:hAnsi="Times" w:cs="Times"/>
          <w:sz w:val="20"/>
          <w:szCs w:val="20"/>
          <w:lang w:eastAsia="de-DE"/>
        </w:rPr>
      </w:pPr>
    </w:p>
    <w:p w14:paraId="660A3B2B" w14:textId="77777777" w:rsidR="00CD7B7F" w:rsidRPr="00FD1EEB" w:rsidRDefault="00CD7B7F" w:rsidP="00586983">
      <w:pPr>
        <w:spacing w:after="0"/>
        <w:rPr>
          <w:rFonts w:ascii="Times" w:hAnsi="Times" w:cs="Times"/>
          <w:sz w:val="20"/>
          <w:szCs w:val="20"/>
          <w:lang w:val="de-DE" w:eastAsia="de-DE"/>
        </w:rPr>
      </w:pPr>
    </w:p>
    <w:p w14:paraId="36F8B9FC" w14:textId="5CCA090E" w:rsidR="4C88A830" w:rsidRDefault="4C88A830" w:rsidP="4C88A830">
      <w:pPr>
        <w:spacing w:after="0"/>
        <w:rPr>
          <w:rFonts w:ascii="Times" w:hAnsi="Times" w:cs="Times"/>
          <w:sz w:val="20"/>
          <w:szCs w:val="20"/>
          <w:lang w:val="de-DE" w:eastAsia="de-DE"/>
        </w:rPr>
      </w:pPr>
    </w:p>
    <w:p w14:paraId="0E2A4824" w14:textId="523F7BE5" w:rsidR="4C88A830" w:rsidRDefault="00CD7B7F" w:rsidP="4C88A830">
      <w:pPr>
        <w:spacing w:before="440" w:after="220"/>
        <w:rPr>
          <w:del w:id="65" w:author="Christian Orji" w:date="2024-04-07T19:11:00Z"/>
          <w:rFonts w:ascii="Times" w:hAnsi="Times" w:cs="Times"/>
          <w:b/>
          <w:bCs/>
          <w:sz w:val="20"/>
          <w:szCs w:val="20"/>
        </w:rPr>
      </w:pPr>
      <w:r w:rsidRPr="00FD1EEB">
        <w:rPr>
          <w:rFonts w:ascii="Times" w:hAnsi="Times" w:cs="Times"/>
          <w:b/>
          <w:bCs/>
          <w:sz w:val="20"/>
          <w:szCs w:val="20"/>
        </w:rPr>
        <w:t>2.</w:t>
      </w:r>
      <w:r w:rsidR="464C8DD1" w:rsidRPr="464C8DD1">
        <w:rPr>
          <w:rFonts w:ascii="Times" w:hAnsi="Times" w:cs="Times"/>
          <w:b/>
          <w:bCs/>
          <w:sz w:val="20"/>
          <w:szCs w:val="20"/>
        </w:rPr>
        <w:t>2</w:t>
      </w:r>
      <w:r w:rsidRPr="00FD1EEB">
        <w:rPr>
          <w:rFonts w:ascii="Times" w:hAnsi="Times" w:cs="Times"/>
          <w:b/>
          <w:bCs/>
          <w:sz w:val="20"/>
          <w:szCs w:val="20"/>
        </w:rPr>
        <w:t xml:space="preserve">   </w:t>
      </w:r>
      <w:r w:rsidR="4C88A830" w:rsidRPr="4C88A830">
        <w:rPr>
          <w:rFonts w:ascii="Times" w:hAnsi="Times" w:cs="Times"/>
          <w:b/>
          <w:bCs/>
          <w:sz w:val="20"/>
          <w:szCs w:val="20"/>
        </w:rPr>
        <w:t>Victims and Victimizers</w:t>
      </w:r>
    </w:p>
    <w:p w14:paraId="00D5D22A" w14:textId="0D30B068" w:rsidR="4C88A830" w:rsidRDefault="4C88A830" w:rsidP="4C88A830">
      <w:pPr>
        <w:spacing w:after="0"/>
        <w:rPr>
          <w:rFonts w:ascii="Times" w:hAnsi="Times" w:cs="Times"/>
          <w:sz w:val="20"/>
          <w:szCs w:val="20"/>
          <w:lang w:val="de-DE" w:eastAsia="de-DE"/>
        </w:rPr>
      </w:pPr>
    </w:p>
    <w:p w14:paraId="14E4C473" w14:textId="4F8FF014" w:rsidR="4C88A830" w:rsidRDefault="4C88A830">
      <w:pPr>
        <w:spacing w:after="0" w:line="240" w:lineRule="auto"/>
        <w:ind w:firstLine="227"/>
        <w:jc w:val="both"/>
        <w:rPr>
          <w:rFonts w:ascii="Times" w:hAnsi="Times" w:cs="Times"/>
          <w:sz w:val="20"/>
          <w:szCs w:val="20"/>
          <w:lang w:eastAsia="de-DE"/>
        </w:rPr>
        <w:pPrChange w:id="66" w:author="Christian Orji" w:date="2024-04-07T17:03:00Z">
          <w:pPr/>
        </w:pPrChange>
      </w:pPr>
      <w:r w:rsidRPr="4C88A830">
        <w:rPr>
          <w:rFonts w:ascii="Times" w:hAnsi="Times" w:cs="Times"/>
          <w:sz w:val="20"/>
          <w:szCs w:val="20"/>
          <w:lang w:eastAsia="de-DE"/>
        </w:rPr>
        <w:t>The interplay between victimization and subsequent perpetration of violence is a complex issue, particularly in environments with high crime rates and substance use, such as Las Vegas. Turanovic and Pratt (2013) has provided evidence suggesting that individuals who exhibit low self-control and become victims of crime are more inclined to use drugs and alcohol as a form of self-medication. These substances use behaviors post-victimization, in turn, can increase the likelihood of these victims partaking in violent behaviors themselves. This transformation from victim to perpetrator, although not necessarily casual and possibly linked to an underlying disposition such as low self-control, has been supported by various research, highlighting a concerning trend that victims are at higher propensity to victimize others (</w:t>
      </w:r>
      <w:proofErr w:type="spellStart"/>
      <w:r w:rsidRPr="4C88A830">
        <w:rPr>
          <w:rFonts w:ascii="Times" w:hAnsi="Times" w:cs="Times"/>
          <w:sz w:val="20"/>
          <w:szCs w:val="20"/>
          <w:lang w:eastAsia="de-DE"/>
        </w:rPr>
        <w:t>Averdijk</w:t>
      </w:r>
      <w:proofErr w:type="spellEnd"/>
      <w:r w:rsidRPr="4C88A830">
        <w:rPr>
          <w:rFonts w:ascii="Times" w:hAnsi="Times" w:cs="Times"/>
          <w:sz w:val="20"/>
          <w:szCs w:val="20"/>
          <w:lang w:eastAsia="de-DE"/>
        </w:rPr>
        <w:t xml:space="preserve"> et al., (2016).</w:t>
      </w:r>
    </w:p>
    <w:p w14:paraId="5B90734B" w14:textId="69E8FF3D" w:rsidR="4C88A830" w:rsidRDefault="4C88A830" w:rsidP="4C88A830">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t>(</w:t>
      </w:r>
      <w:proofErr w:type="spellStart"/>
      <w:r w:rsidRPr="4C88A830">
        <w:rPr>
          <w:rFonts w:ascii="Times" w:hAnsi="Times" w:cs="Times"/>
          <w:sz w:val="20"/>
          <w:szCs w:val="20"/>
          <w:lang w:eastAsia="de-DE"/>
        </w:rPr>
        <w:t>Averdijk</w:t>
      </w:r>
      <w:proofErr w:type="spellEnd"/>
      <w:r w:rsidRPr="4C88A830">
        <w:rPr>
          <w:rFonts w:ascii="Times" w:hAnsi="Times" w:cs="Times"/>
          <w:sz w:val="20"/>
          <w:szCs w:val="20"/>
          <w:lang w:eastAsia="de-DE"/>
        </w:rPr>
        <w:t xml:space="preserve"> et al., (2016) argue that victimization may trigger a reevaluation in individuals, leading to a skewed cost-benefit analysis where the perceived benefits of </w:t>
      </w:r>
      <w:del w:id="67" w:author="Christian Orji" w:date="2024-04-10T03:41:00Z">
        <w:r w:rsidRPr="4C88A830">
          <w:rPr>
            <w:rFonts w:ascii="Times" w:hAnsi="Times" w:cs="Times"/>
            <w:sz w:val="20"/>
            <w:szCs w:val="20"/>
            <w:lang w:eastAsia="de-DE"/>
          </w:rPr>
          <w:delText>e</w:delText>
        </w:r>
      </w:del>
      <w:proofErr w:type="spellStart"/>
      <w:r w:rsidRPr="4C88A830">
        <w:rPr>
          <w:rFonts w:ascii="Times" w:hAnsi="Times" w:cs="Times"/>
          <w:sz w:val="20"/>
          <w:szCs w:val="20"/>
          <w:lang w:eastAsia="de-DE"/>
        </w:rPr>
        <w:t>ngaging</w:t>
      </w:r>
      <w:proofErr w:type="spellEnd"/>
      <w:r w:rsidRPr="4C88A830">
        <w:rPr>
          <w:rFonts w:ascii="Times" w:hAnsi="Times" w:cs="Times"/>
          <w:sz w:val="20"/>
          <w:szCs w:val="20"/>
          <w:lang w:eastAsia="de-DE"/>
        </w:rPr>
        <w:t xml:space="preserve"> in violence outweigh the perceived costs. This shift in perception may arise from feelings of injustice, the need for retribution, or a desire to reassert control over one’s life. In this altered state of judgement, violent acts may be viewed as a necessary, even rational, response to one’s circumstances.</w:t>
      </w:r>
    </w:p>
    <w:p w14:paraId="31BAFECC" w14:textId="71474F93" w:rsidR="4C88A830" w:rsidRDefault="4C88A830" w:rsidP="4C88A830">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t xml:space="preserve">Adding to the complexity, the cycle of violence theory suggests that witnessing or experiencing violence can set off a chain of violent acts. Such behavior is not solely the result of personal vulnerabilities but is also shaped by environment and social context. High-crime areas with limited access to mental health care, substance abuse treatment, and support networks fail to provide the necessary tools for individuals to cope with and recover from trauma, possibly leading to an increased risk of substance abuse and violent behaviors. This situation is exacerbated in socially disorganized neighborhoods where systemic inadequacies fail to arrest the cycle of violence, allowing it to persist and even escalate. </w:t>
      </w:r>
    </w:p>
    <w:p w14:paraId="4063FECE" w14:textId="6A6F7ED6" w:rsidR="4C88A830" w:rsidRDefault="4C88A830" w:rsidP="4C88A830">
      <w:pPr>
        <w:spacing w:after="0" w:line="240" w:lineRule="auto"/>
        <w:ind w:firstLine="227"/>
        <w:jc w:val="both"/>
        <w:rPr>
          <w:rFonts w:ascii="Times" w:hAnsi="Times" w:cs="Times"/>
          <w:sz w:val="20"/>
          <w:szCs w:val="20"/>
          <w:lang w:eastAsia="de-DE"/>
        </w:rPr>
      </w:pPr>
      <w:r w:rsidRPr="4C88A830">
        <w:rPr>
          <w:rFonts w:ascii="Times" w:hAnsi="Times" w:cs="Times"/>
          <w:sz w:val="20"/>
          <w:szCs w:val="20"/>
          <w:lang w:eastAsia="de-DE"/>
        </w:rPr>
        <w:t xml:space="preserve">Policies aimed at breaking this cycle must address both the individual and environmental factors at play. They should not only focus on providing comprehensive support services but also on improving community resources and social infrastructure. Such holistic approaches may offer the dual benefit of aiding </w:t>
      </w:r>
      <w:r w:rsidRPr="4C88A830">
        <w:rPr>
          <w:rFonts w:ascii="Times" w:hAnsi="Times" w:cs="Times"/>
          <w:sz w:val="20"/>
          <w:szCs w:val="20"/>
          <w:lang w:eastAsia="de-DE"/>
        </w:rPr>
        <w:lastRenderedPageBreak/>
        <w:t>individual recovery while fostering community resilience against the perpetuation of violence.</w:t>
      </w:r>
    </w:p>
    <w:p w14:paraId="31DBDEFF" w14:textId="27442C28" w:rsidR="4C88A830" w:rsidRDefault="4C88A830" w:rsidP="4C88A830">
      <w:pPr>
        <w:spacing w:after="0" w:line="240" w:lineRule="auto"/>
        <w:ind w:firstLine="227"/>
        <w:jc w:val="both"/>
        <w:rPr>
          <w:rFonts w:ascii="Times" w:hAnsi="Times" w:cs="Times"/>
          <w:sz w:val="20"/>
          <w:szCs w:val="20"/>
          <w:lang w:eastAsia="de-DE"/>
        </w:rPr>
      </w:pPr>
      <w:proofErr w:type="gramStart"/>
      <w:r w:rsidRPr="4C88A830">
        <w:rPr>
          <w:rFonts w:ascii="Times" w:hAnsi="Times" w:cs="Times"/>
          <w:sz w:val="20"/>
          <w:szCs w:val="20"/>
          <w:lang w:eastAsia="de-DE"/>
        </w:rPr>
        <w:t>Considering these insights, there</w:t>
      </w:r>
      <w:proofErr w:type="gramEnd"/>
      <w:r w:rsidRPr="4C88A830">
        <w:rPr>
          <w:rFonts w:ascii="Times" w:hAnsi="Times" w:cs="Times"/>
          <w:sz w:val="20"/>
          <w:szCs w:val="20"/>
          <w:lang w:eastAsia="de-DE"/>
        </w:rPr>
        <w:t xml:space="preserve"> is a pressing need for a concerted effort that spans across multiple sectors- healthcare, law enforcement, social services, and community organizations- to develop interventions that are sensitive to the nuanced relationship between victimization and subsequent violence. Strategies that emphasize rehabilitation over punishment, and that recognize the social determinants contributing to the cycle of violence, will be pivotal in transforming the narrative for victims and preventing the transition to victimizer. </w:t>
      </w:r>
    </w:p>
    <w:p w14:paraId="78035ACA" w14:textId="2D308B10" w:rsidR="4C88A830" w:rsidRDefault="4C88A830" w:rsidP="4C88A830">
      <w:pPr>
        <w:spacing w:after="0" w:line="240" w:lineRule="auto"/>
        <w:ind w:firstLine="227"/>
        <w:jc w:val="both"/>
        <w:rPr>
          <w:rFonts w:ascii="Times" w:hAnsi="Times" w:cs="Times"/>
          <w:sz w:val="20"/>
          <w:szCs w:val="20"/>
          <w:lang w:eastAsia="de-DE"/>
        </w:rPr>
      </w:pPr>
    </w:p>
    <w:p w14:paraId="7BA68073" w14:textId="0410B630" w:rsidR="00CD7B7F" w:rsidRPr="00FD1EEB" w:rsidRDefault="4C88A830" w:rsidP="00CD7B7F">
      <w:pPr>
        <w:spacing w:before="440" w:after="220"/>
        <w:rPr>
          <w:rFonts w:ascii="Times" w:hAnsi="Times" w:cs="Times"/>
          <w:b/>
          <w:bCs/>
          <w:sz w:val="20"/>
          <w:szCs w:val="20"/>
        </w:rPr>
      </w:pPr>
      <w:r w:rsidRPr="4C88A830">
        <w:rPr>
          <w:rFonts w:ascii="Times" w:hAnsi="Times" w:cs="Times"/>
          <w:b/>
          <w:bCs/>
          <w:sz w:val="20"/>
          <w:szCs w:val="20"/>
        </w:rPr>
        <w:t>2.</w:t>
      </w:r>
      <w:r w:rsidR="3B610A0A" w:rsidRPr="3B610A0A">
        <w:rPr>
          <w:rFonts w:ascii="Times" w:hAnsi="Times" w:cs="Times"/>
          <w:b/>
          <w:bCs/>
          <w:sz w:val="20"/>
          <w:szCs w:val="20"/>
        </w:rPr>
        <w:t>3</w:t>
      </w:r>
      <w:r w:rsidRPr="4C88A830">
        <w:rPr>
          <w:rFonts w:ascii="Times" w:hAnsi="Times" w:cs="Times"/>
          <w:b/>
          <w:bCs/>
          <w:sz w:val="20"/>
          <w:szCs w:val="20"/>
        </w:rPr>
        <w:t xml:space="preserve">   </w:t>
      </w:r>
      <w:r w:rsidR="00CD7B7F" w:rsidRPr="00FD1EEB">
        <w:rPr>
          <w:rFonts w:ascii="Times" w:hAnsi="Times" w:cs="Times"/>
          <w:b/>
          <w:bCs/>
          <w:sz w:val="20"/>
          <w:szCs w:val="20"/>
        </w:rPr>
        <w:t>Cardiff Model</w:t>
      </w:r>
    </w:p>
    <w:p w14:paraId="17C109A5" w14:textId="74812173" w:rsidR="00CD7B7F" w:rsidRPr="00FD1EEB" w:rsidRDefault="000F6460" w:rsidP="00FD1EEB">
      <w:pPr>
        <w:spacing w:after="0" w:line="240" w:lineRule="auto"/>
        <w:ind w:firstLine="227"/>
        <w:jc w:val="both"/>
        <w:rPr>
          <w:rFonts w:ascii="Times" w:hAnsi="Times" w:cs="Times"/>
          <w:sz w:val="20"/>
          <w:szCs w:val="20"/>
        </w:rPr>
      </w:pPr>
      <w:r w:rsidRPr="00FD1EEB">
        <w:rPr>
          <w:rFonts w:ascii="Times" w:hAnsi="Times" w:cs="Times"/>
          <w:sz w:val="20"/>
          <w:szCs w:val="20"/>
        </w:rPr>
        <w:t>To</w:t>
      </w:r>
      <w:r w:rsidR="00CD7B7F" w:rsidRPr="00FD1EEB">
        <w:rPr>
          <w:rFonts w:ascii="Times" w:hAnsi="Times" w:cs="Times"/>
          <w:sz w:val="20"/>
          <w:szCs w:val="20"/>
        </w:rPr>
        <w:t xml:space="preserve"> combat the rising crime rate in his community, Dr. Shepherd of Cardiff University in Wales developed a </w:t>
      </w:r>
      <w:r w:rsidR="004539E2" w:rsidRPr="00FD1EEB">
        <w:rPr>
          <w:rFonts w:ascii="Times" w:hAnsi="Times" w:cs="Times"/>
          <w:sz w:val="20"/>
          <w:szCs w:val="20"/>
        </w:rPr>
        <w:t xml:space="preserve">system that brought together data sources from hospitals and law enforcement to build more complete crime maps (Kollar et al., 2018). A core tenant of this model was the idea of data sharing. By bringing together the desperate data sources, all invested parties would gain a better understanding of where crime was occurring in their community. This information could then be used by law enforcement and community leaders to seek answers as to the why of hotspots and treat them accordingly. This method proved to be so successful that it has gone on to be implemented from the “Netherlands to Australia and South Africa” (Sixteen US Cities in National Cardiff Violence Prevention Network, 2023). It is also noted that the United </w:t>
      </w:r>
      <w:del w:id="68" w:author="Christian Orji" w:date="2024-04-11T00:46:00Z">
        <w:r w:rsidR="004539E2" w:rsidRPr="00FD1EEB" w:rsidDel="00BE2767">
          <w:rPr>
            <w:rFonts w:ascii="Times" w:hAnsi="Times" w:cs="Times"/>
            <w:sz w:val="20"/>
            <w:szCs w:val="20"/>
          </w:rPr>
          <w:delText>Statues</w:delText>
        </w:r>
      </w:del>
      <w:ins w:id="69" w:author="Christian Orji" w:date="2024-04-11T00:46:00Z">
        <w:r w:rsidR="00BE2767" w:rsidRPr="00FD1EEB" w:rsidDel="00A362D7">
          <w:rPr>
            <w:rFonts w:ascii="Times" w:hAnsi="Times" w:cs="Times"/>
            <w:sz w:val="20"/>
            <w:szCs w:val="20"/>
          </w:rPr>
          <w:t>States</w:t>
        </w:r>
      </w:ins>
      <w:r w:rsidR="004539E2" w:rsidRPr="00FD1EEB">
        <w:rPr>
          <w:rFonts w:ascii="Times" w:hAnsi="Times" w:cs="Times"/>
          <w:sz w:val="20"/>
          <w:szCs w:val="20"/>
        </w:rPr>
        <w:t xml:space="preserve"> adopted the Cardiff Model as official policy in 2018. This resulted in the CDC creation of the toolkit referenced elsewhere in this study. To date, sixteen US cities have ongoing Cardiff Projects. In the UK, the recent 2022 study showed that across 14 similar cities to Cardiff, </w:t>
      </w:r>
      <w:r w:rsidRPr="00FD1EEB">
        <w:rPr>
          <w:rFonts w:ascii="Times" w:hAnsi="Times" w:cs="Times"/>
          <w:sz w:val="20"/>
          <w:szCs w:val="20"/>
        </w:rPr>
        <w:t>Wales,</w:t>
      </w:r>
      <w:r w:rsidR="004539E2" w:rsidRPr="00FD1EEB">
        <w:rPr>
          <w:rFonts w:ascii="Times" w:hAnsi="Times" w:cs="Times"/>
          <w:sz w:val="20"/>
          <w:szCs w:val="20"/>
        </w:rPr>
        <w:t xml:space="preserve"> information sharing</w:t>
      </w:r>
      <w:r w:rsidRPr="00FD1EEB">
        <w:rPr>
          <w:rFonts w:ascii="Times" w:hAnsi="Times" w:cs="Times"/>
          <w:sz w:val="20"/>
          <w:szCs w:val="20"/>
        </w:rPr>
        <w:t xml:space="preserve"> also lead to cost savings in addition to the reductions in crime</w:t>
      </w:r>
      <w:r w:rsidR="004539E2" w:rsidRPr="00FD1EEB">
        <w:rPr>
          <w:rFonts w:ascii="Times" w:hAnsi="Times" w:cs="Times"/>
          <w:sz w:val="20"/>
          <w:szCs w:val="20"/>
        </w:rPr>
        <w:t xml:space="preserve"> (The Cardiff Model for Violence Prevention - Cardiff University, </w:t>
      </w:r>
      <w:r w:rsidRPr="00FD1EEB">
        <w:rPr>
          <w:rFonts w:ascii="Times" w:hAnsi="Times" w:cs="Times"/>
          <w:sz w:val="20"/>
          <w:szCs w:val="20"/>
        </w:rPr>
        <w:t>2022</w:t>
      </w:r>
      <w:r w:rsidR="004539E2" w:rsidRPr="00FD1EEB">
        <w:rPr>
          <w:rFonts w:ascii="Times" w:hAnsi="Times" w:cs="Times"/>
          <w:sz w:val="20"/>
          <w:szCs w:val="20"/>
        </w:rPr>
        <w:t>)</w:t>
      </w:r>
      <w:r w:rsidRPr="00FD1EEB">
        <w:rPr>
          <w:rFonts w:ascii="Times" w:hAnsi="Times" w:cs="Times"/>
          <w:sz w:val="20"/>
          <w:szCs w:val="20"/>
        </w:rPr>
        <w:t xml:space="preserve">. In an older but independent study, Boyle et al. (2013) were able to find a reduction in crime in a similar city to Cardiff. However, they were not able to attribute causal effects to the implementation. </w:t>
      </w:r>
    </w:p>
    <w:p w14:paraId="0E31D192" w14:textId="6F354E46" w:rsidR="00124C71" w:rsidRPr="00FD1EEB" w:rsidRDefault="7739415C" w:rsidP="00535040">
      <w:pPr>
        <w:spacing w:after="0" w:line="240" w:lineRule="auto"/>
        <w:ind w:firstLine="227"/>
        <w:jc w:val="both"/>
        <w:rPr>
          <w:rFonts w:ascii="Times" w:hAnsi="Times" w:cs="Times"/>
          <w:sz w:val="20"/>
          <w:szCs w:val="20"/>
          <w:lang w:eastAsia="de-DE"/>
        </w:rPr>
      </w:pPr>
      <w:r w:rsidRPr="7739415C">
        <w:rPr>
          <w:rFonts w:ascii="Times" w:hAnsi="Times" w:cs="Times"/>
          <w:sz w:val="20"/>
          <w:szCs w:val="20"/>
          <w:lang w:eastAsia="de-DE"/>
        </w:rPr>
        <w:t xml:space="preserve">Previous works done by Grard et al. (2023) have aimed to curb the drug overdose metrics outlined above through the creation of drug overdose heat maps in Las Vegas. Grard et al. (2023) utilized the chief complaint field of medical records to create heat maps but due to the inconsistent nature of the records, </w:t>
      </w:r>
      <w:r w:rsidR="7B1AB478" w:rsidRPr="7B1AB478">
        <w:rPr>
          <w:rFonts w:ascii="Times" w:hAnsi="Times" w:cs="Times"/>
          <w:sz w:val="20"/>
          <w:szCs w:val="20"/>
          <w:lang w:eastAsia="de-DE"/>
        </w:rPr>
        <w:t>they</w:t>
      </w:r>
      <w:r w:rsidRPr="7739415C">
        <w:rPr>
          <w:rFonts w:ascii="Times" w:hAnsi="Times" w:cs="Times"/>
          <w:sz w:val="20"/>
          <w:szCs w:val="20"/>
          <w:lang w:eastAsia="de-DE"/>
        </w:rPr>
        <w:t xml:space="preserve"> were unable to build more predictive models from the source material. One avenue to improve the data quality coming from hospitals was assessed by Nguyen et al. (2022). They showed that by creating a short screening for nurses to fill out, they were able to gather data beneficial for implementing the Cardiff Model. Beyond that, they found </w:t>
      </w:r>
      <w:r w:rsidRPr="7739415C">
        <w:rPr>
          <w:rFonts w:ascii="Times" w:hAnsi="Times" w:cs="Times"/>
          <w:sz w:val="20"/>
          <w:szCs w:val="20"/>
          <w:lang w:eastAsia="de-DE"/>
        </w:rPr>
        <w:lastRenderedPageBreak/>
        <w:t>that nursing staff found the additional screening to be in alignment with their overall mission and didn’t interfere with their workflow. These findings are important because the primary gap in implementing the Cardiff Model is effectively utilizing the hospital data. Nguyen et al. (2022) reaffirmed the sentiment shared by Grard et al. (2023) that hospital records were inconsistent and difficult to generate predictive analytics from.</w:t>
      </w:r>
      <w:ins w:id="70" w:author="Christian Orji" w:date="2024-04-06T23:06:00Z">
        <w:r w:rsidR="6E61FD17" w:rsidRPr="6E61FD17">
          <w:rPr>
            <w:rFonts w:ascii="Times" w:hAnsi="Times" w:cs="Times"/>
            <w:sz w:val="20"/>
            <w:szCs w:val="20"/>
            <w:lang w:eastAsia="de-DE"/>
          </w:rPr>
          <w:t xml:space="preserve"> </w:t>
        </w:r>
      </w:ins>
    </w:p>
    <w:p w14:paraId="15F815F0" w14:textId="1870D4D8" w:rsidR="000F6460" w:rsidRPr="00FD1EEB" w:rsidRDefault="000F6460" w:rsidP="000F6460">
      <w:pPr>
        <w:spacing w:before="440" w:after="220"/>
        <w:rPr>
          <w:rFonts w:ascii="Times" w:hAnsi="Times" w:cs="Times"/>
          <w:b/>
          <w:bCs/>
          <w:sz w:val="20"/>
          <w:szCs w:val="20"/>
        </w:rPr>
      </w:pPr>
      <w:r w:rsidRPr="00FD1EEB">
        <w:rPr>
          <w:rFonts w:ascii="Times" w:hAnsi="Times" w:cs="Times"/>
          <w:b/>
          <w:bCs/>
          <w:sz w:val="20"/>
          <w:szCs w:val="20"/>
        </w:rPr>
        <w:t>2.</w:t>
      </w:r>
      <w:r w:rsidR="074A9BAD" w:rsidRPr="074A9BAD">
        <w:rPr>
          <w:rFonts w:ascii="Times" w:hAnsi="Times" w:cs="Times"/>
          <w:b/>
          <w:bCs/>
          <w:sz w:val="20"/>
          <w:szCs w:val="20"/>
        </w:rPr>
        <w:t>4</w:t>
      </w:r>
      <w:r w:rsidRPr="00FD1EEB">
        <w:rPr>
          <w:rFonts w:ascii="Times" w:hAnsi="Times" w:cs="Times"/>
          <w:b/>
          <w:bCs/>
          <w:sz w:val="20"/>
          <w:szCs w:val="20"/>
        </w:rPr>
        <w:t xml:space="preserve">   Spatial/Temporal Modeling</w:t>
      </w:r>
    </w:p>
    <w:p w14:paraId="587B5CBC" w14:textId="77777777" w:rsidR="00AA105C" w:rsidRPr="00FD1EEB" w:rsidRDefault="00AA105C" w:rsidP="00586983">
      <w:pPr>
        <w:spacing w:after="0"/>
        <w:rPr>
          <w:rFonts w:ascii="Times" w:hAnsi="Times" w:cs="Times"/>
          <w:sz w:val="20"/>
          <w:szCs w:val="20"/>
          <w:lang w:val="de-DE" w:eastAsia="de-DE"/>
        </w:rPr>
      </w:pPr>
    </w:p>
    <w:p w14:paraId="28D7929A" w14:textId="77777777" w:rsidR="00004B23" w:rsidRPr="00004B23" w:rsidRDefault="00004B23">
      <w:pPr>
        <w:spacing w:after="0"/>
        <w:jc w:val="both"/>
        <w:rPr>
          <w:rFonts w:ascii="Times" w:hAnsi="Times" w:cs="Times"/>
          <w:sz w:val="20"/>
          <w:szCs w:val="20"/>
          <w:lang w:eastAsia="de-DE"/>
        </w:rPr>
        <w:pPrChange w:id="71" w:author="Christian Orji" w:date="2024-04-11T00:45:00Z">
          <w:pPr>
            <w:spacing w:after="0"/>
          </w:pPr>
        </w:pPrChange>
      </w:pPr>
      <w:r w:rsidRPr="00004B23">
        <w:rPr>
          <w:rFonts w:ascii="Times" w:hAnsi="Times" w:cs="Times"/>
          <w:sz w:val="20"/>
          <w:szCs w:val="20"/>
          <w:lang w:eastAsia="de-DE"/>
        </w:rPr>
        <w:t xml:space="preserve">Traditional crime modeling techniques, as detailed by </w:t>
      </w:r>
      <w:proofErr w:type="spellStart"/>
      <w:r w:rsidRPr="00004B23">
        <w:rPr>
          <w:rFonts w:ascii="Times" w:hAnsi="Times" w:cs="Times"/>
          <w:sz w:val="20"/>
          <w:szCs w:val="20"/>
          <w:lang w:eastAsia="de-DE"/>
        </w:rPr>
        <w:t>Dakalbab</w:t>
      </w:r>
      <w:proofErr w:type="spellEnd"/>
      <w:r w:rsidRPr="00004B23">
        <w:rPr>
          <w:rFonts w:ascii="Times" w:hAnsi="Times" w:cs="Times"/>
          <w:sz w:val="20"/>
          <w:szCs w:val="20"/>
          <w:lang w:eastAsia="de-DE"/>
        </w:rPr>
        <w:t xml:space="preserve"> et al. (2022) in their analysis of 128 studies, predominantly rely on tools like ArcGIS to identify temporal and geographic crime hotspots. This approach, known as crime density prediction, involves calculating the number of crime incidents within specific areas, such as neighborhoods or sections of a map, relative to the population. While this method helps in pinpointing regions for targeted policing strategies like hotspot policing, its major limitation is the lack of temporal analysis. It can differentiate crime rates by days of the week but fails to forecast future trends based on historical data. Prathap (2023) supported these findings and highlighted the integration of Kernel density estimation (KDE) to enhance pattern recognition and hotspot detection, allowing for adjustable metrics in the analysis. The study by </w:t>
      </w:r>
      <w:proofErr w:type="spellStart"/>
      <w:r w:rsidRPr="00004B23">
        <w:rPr>
          <w:rFonts w:ascii="Times" w:hAnsi="Times" w:cs="Times"/>
          <w:sz w:val="20"/>
          <w:szCs w:val="20"/>
          <w:lang w:eastAsia="de-DE"/>
        </w:rPr>
        <w:t>Dakalbab</w:t>
      </w:r>
      <w:proofErr w:type="spellEnd"/>
      <w:r w:rsidRPr="00004B23">
        <w:rPr>
          <w:rFonts w:ascii="Times" w:hAnsi="Times" w:cs="Times"/>
          <w:sz w:val="20"/>
          <w:szCs w:val="20"/>
          <w:lang w:eastAsia="de-DE"/>
        </w:rPr>
        <w:t xml:space="preserve"> et al. (2022) also noted a preference for supervised machine learning (ML) algorithms among researchers, emphasizing the importance of creating interpretable models, especially at a time when law enforcement's public credibility is under scrutiny. Furthermore, it was observed that relying on a single metric for validation could lead to biased outcomes, advocating for the use of multiple performance indicators to ensure the accuracy and reliability of predictive models.</w:t>
      </w:r>
    </w:p>
    <w:p w14:paraId="50E67175" w14:textId="1ED67D58" w:rsidR="000F6460" w:rsidRPr="00FD1EEB" w:rsidRDefault="6D069DF6" w:rsidP="00FD1EEB">
      <w:pPr>
        <w:spacing w:after="0" w:line="240" w:lineRule="auto"/>
        <w:ind w:firstLine="227"/>
        <w:jc w:val="both"/>
        <w:rPr>
          <w:rFonts w:ascii="Times" w:hAnsi="Times" w:cs="Times"/>
          <w:sz w:val="20"/>
          <w:szCs w:val="20"/>
        </w:rPr>
      </w:pPr>
      <w:r w:rsidRPr="6D069DF6">
        <w:rPr>
          <w:rFonts w:ascii="Times" w:hAnsi="Times" w:cs="Times"/>
          <w:sz w:val="20"/>
          <w:szCs w:val="20"/>
        </w:rPr>
        <w:t xml:space="preserve">When digging further into the methodology of crime science, we see most analysis being done at the week level (Curiel, 2021). </w:t>
      </w:r>
      <w:r w:rsidR="7B1AB478" w:rsidRPr="7B1AB478">
        <w:rPr>
          <w:rFonts w:ascii="Times" w:hAnsi="Times" w:cs="Times"/>
          <w:sz w:val="20"/>
          <w:szCs w:val="20"/>
        </w:rPr>
        <w:t>To</w:t>
      </w:r>
      <w:r w:rsidRPr="6D069DF6">
        <w:rPr>
          <w:rFonts w:ascii="Times" w:hAnsi="Times" w:cs="Times"/>
          <w:sz w:val="20"/>
          <w:szCs w:val="20"/>
        </w:rPr>
        <w:t xml:space="preserve"> drive down to the daily or hourly level, </w:t>
      </w:r>
      <w:r w:rsidR="7B1AB478" w:rsidRPr="7B1AB478">
        <w:rPr>
          <w:rFonts w:ascii="Times" w:hAnsi="Times" w:cs="Times"/>
          <w:sz w:val="20"/>
          <w:szCs w:val="20"/>
        </w:rPr>
        <w:t>research</w:t>
      </w:r>
      <w:r w:rsidRPr="6D069DF6">
        <w:rPr>
          <w:rFonts w:ascii="Times" w:hAnsi="Times" w:cs="Times"/>
          <w:sz w:val="20"/>
          <w:szCs w:val="20"/>
        </w:rPr>
        <w:t xml:space="preserve"> must account for the higher prevalence of zero values. While crime is prevalent </w:t>
      </w:r>
      <w:r w:rsidR="7B1AB478" w:rsidRPr="7B1AB478">
        <w:rPr>
          <w:rFonts w:ascii="Times" w:hAnsi="Times" w:cs="Times"/>
          <w:sz w:val="20"/>
          <w:szCs w:val="20"/>
        </w:rPr>
        <w:t>on</w:t>
      </w:r>
      <w:r w:rsidRPr="6D069DF6">
        <w:rPr>
          <w:rFonts w:ascii="Times" w:hAnsi="Times" w:cs="Times"/>
          <w:sz w:val="20"/>
          <w:szCs w:val="20"/>
        </w:rPr>
        <w:t xml:space="preserve"> the week and month scale, it is much rarer </w:t>
      </w:r>
      <w:r w:rsidR="7B1AB478" w:rsidRPr="7B1AB478">
        <w:rPr>
          <w:rFonts w:ascii="Times" w:hAnsi="Times" w:cs="Times"/>
          <w:sz w:val="20"/>
          <w:szCs w:val="20"/>
        </w:rPr>
        <w:t>in</w:t>
      </w:r>
      <w:r w:rsidRPr="6D069DF6">
        <w:rPr>
          <w:rFonts w:ascii="Times" w:hAnsi="Times" w:cs="Times"/>
          <w:sz w:val="20"/>
          <w:szCs w:val="20"/>
        </w:rPr>
        <w:t xml:space="preserve"> these smaller windows of time. Curiel (2021) outlines the trade-off between these windows of time by noting that the meaningfulness might be lost as the window is expanded to increase the number of occurrences. For example, is it relevant to know how many crimes happen between 12:00 AM and 10:00 AM? Does this allow authorities to create reactive action items? These questions must be considered when setting the window size. One method for handling this zero-occurrence phenomenon is to map the zero values as negative values (Liang et al., 2022). This maintains the relative importance of each measure while not causing as many issues with ML models. This </w:t>
      </w:r>
      <w:r w:rsidRPr="6D069DF6">
        <w:rPr>
          <w:rFonts w:ascii="Times" w:hAnsi="Times" w:cs="Times"/>
          <w:sz w:val="20"/>
          <w:szCs w:val="20"/>
        </w:rPr>
        <w:lastRenderedPageBreak/>
        <w:t>technic is referred to as the Priori Knowledge-based Data Enhancement (PKDE) strategy. Liang et al. (2022) also used a Neural Attentive framework to generate their hourly crime predictions.</w:t>
      </w:r>
    </w:p>
    <w:p w14:paraId="0CE32681" w14:textId="0971DEE8" w:rsidR="0038705A" w:rsidRPr="00FD1EEB" w:rsidRDefault="00EEE8A2" w:rsidP="00FD1EEB">
      <w:pPr>
        <w:spacing w:after="0" w:line="240" w:lineRule="auto"/>
        <w:ind w:firstLine="227"/>
        <w:jc w:val="both"/>
        <w:rPr>
          <w:rFonts w:ascii="Times" w:hAnsi="Times" w:cs="Times"/>
          <w:sz w:val="20"/>
          <w:szCs w:val="20"/>
        </w:rPr>
      </w:pPr>
      <w:r w:rsidRPr="00EEE8A2">
        <w:rPr>
          <w:rFonts w:ascii="Times" w:hAnsi="Times" w:cs="Times"/>
          <w:sz w:val="20"/>
          <w:szCs w:val="20"/>
        </w:rPr>
        <w:t xml:space="preserve">Towers et al. (2018) showed that the inclusion of events like holidays and festivals into the model can improve the predictive accuracy and precision of </w:t>
      </w:r>
      <w:r w:rsidRPr="00EEE8A2" w:rsidDel="00627A97">
        <w:rPr>
          <w:rFonts w:ascii="Times" w:hAnsi="Times" w:cs="Times"/>
          <w:sz w:val="20"/>
          <w:szCs w:val="20"/>
        </w:rPr>
        <w:t>time</w:t>
      </w:r>
      <w:r w:rsidR="4C88A830" w:rsidRPr="4C88A830">
        <w:rPr>
          <w:rFonts w:ascii="Times" w:hAnsi="Times" w:cs="Times"/>
          <w:sz w:val="20"/>
          <w:szCs w:val="20"/>
        </w:rPr>
        <w:t>-</w:t>
      </w:r>
      <w:r w:rsidRPr="00EEE8A2" w:rsidDel="00627A97">
        <w:rPr>
          <w:rFonts w:ascii="Times" w:hAnsi="Times" w:cs="Times"/>
          <w:sz w:val="20"/>
          <w:szCs w:val="20"/>
        </w:rPr>
        <w:t>based</w:t>
      </w:r>
      <w:r w:rsidRPr="00EEE8A2">
        <w:rPr>
          <w:rFonts w:ascii="Times" w:hAnsi="Times" w:cs="Times"/>
          <w:sz w:val="20"/>
          <w:szCs w:val="20"/>
        </w:rPr>
        <w:t xml:space="preserve"> crime models. Moreover, the addition of temperature forecasts can increase the </w:t>
      </w:r>
      <w:r w:rsidRPr="00EEE8A2" w:rsidDel="00627A97">
        <w:rPr>
          <w:rFonts w:ascii="Times" w:hAnsi="Times" w:cs="Times"/>
          <w:sz w:val="20"/>
          <w:szCs w:val="20"/>
        </w:rPr>
        <w:t>short</w:t>
      </w:r>
      <w:r w:rsidR="4C88A830" w:rsidRPr="4C88A830">
        <w:rPr>
          <w:rFonts w:ascii="Times" w:hAnsi="Times" w:cs="Times"/>
          <w:sz w:val="20"/>
          <w:szCs w:val="20"/>
        </w:rPr>
        <w:t>-term</w:t>
      </w:r>
      <w:r w:rsidRPr="00EEE8A2">
        <w:rPr>
          <w:rFonts w:ascii="Times" w:hAnsi="Times" w:cs="Times"/>
          <w:sz w:val="20"/>
          <w:szCs w:val="20"/>
        </w:rPr>
        <w:t xml:space="preserve"> performance of violent crime predictions. They also showed that precipitation forecasts may provide additional short term prediction benefits for assault and batteries. </w:t>
      </w:r>
    </w:p>
    <w:p w14:paraId="4D97AB6E" w14:textId="61B78128" w:rsidR="00D271BC" w:rsidRPr="00FD1EEB" w:rsidRDefault="7B1AB478" w:rsidP="00FD1EEB">
      <w:pPr>
        <w:spacing w:after="0" w:line="240" w:lineRule="auto"/>
        <w:ind w:firstLine="227"/>
        <w:jc w:val="both"/>
        <w:rPr>
          <w:rFonts w:ascii="Times" w:hAnsi="Times" w:cs="Times"/>
          <w:sz w:val="20"/>
          <w:szCs w:val="20"/>
        </w:rPr>
      </w:pPr>
      <w:r w:rsidRPr="7B1AB478">
        <w:rPr>
          <w:rFonts w:ascii="Times" w:hAnsi="Times" w:cs="Times"/>
          <w:sz w:val="20"/>
          <w:szCs w:val="20"/>
        </w:rPr>
        <w:t>To</w:t>
      </w:r>
      <w:r w:rsidR="7739415C" w:rsidRPr="7739415C">
        <w:rPr>
          <w:rFonts w:ascii="Times" w:hAnsi="Times" w:cs="Times"/>
          <w:sz w:val="20"/>
          <w:szCs w:val="20"/>
        </w:rPr>
        <w:t xml:space="preserve"> incorporate the event, temperature, police, and hospital data, we believe the best option is to use an ensemble of ARIMA and RNN models. In a recent study done by </w:t>
      </w:r>
      <w:proofErr w:type="spellStart"/>
      <w:r w:rsidR="7739415C" w:rsidRPr="7739415C">
        <w:rPr>
          <w:rFonts w:ascii="Times" w:hAnsi="Times" w:cs="Times"/>
          <w:sz w:val="20"/>
          <w:szCs w:val="20"/>
        </w:rPr>
        <w:t>Jagait</w:t>
      </w:r>
      <w:proofErr w:type="spellEnd"/>
      <w:r w:rsidR="7739415C" w:rsidRPr="7739415C">
        <w:rPr>
          <w:rFonts w:ascii="Times" w:hAnsi="Times" w:cs="Times"/>
          <w:sz w:val="20"/>
          <w:szCs w:val="20"/>
        </w:rPr>
        <w:t xml:space="preserve"> et al. (2021) on load forecasting for the electric grid, they found that by using an ARIMA and RNN ensemble, they were able to produce a model more accurate </w:t>
      </w:r>
      <w:r w:rsidRPr="7B1AB478">
        <w:rPr>
          <w:rFonts w:ascii="Times" w:hAnsi="Times" w:cs="Times"/>
          <w:sz w:val="20"/>
          <w:szCs w:val="20"/>
        </w:rPr>
        <w:t>than</w:t>
      </w:r>
      <w:r w:rsidR="7739415C" w:rsidRPr="7739415C">
        <w:rPr>
          <w:rFonts w:ascii="Times" w:hAnsi="Times" w:cs="Times"/>
          <w:sz w:val="20"/>
          <w:szCs w:val="20"/>
        </w:rPr>
        <w:t xml:space="preserve"> the sum of its parts. It enabled them to model the underlying trends while still being able to include more current external events.</w:t>
      </w:r>
      <w:r w:rsidR="6E61FD17" w:rsidRPr="6E61FD17">
        <w:rPr>
          <w:rFonts w:ascii="Times" w:hAnsi="Times" w:cs="Times"/>
          <w:sz w:val="20"/>
          <w:szCs w:val="20"/>
        </w:rPr>
        <w:t xml:space="preserve"> The study by Hu et al. (2022) investigates spatial-temporal patterns of fatal drug overdose risk in British Columbia from 2015 to 2018. Key findings indicate that rural areas face a higher risk of fatal overdoses compared to urban centers, possibly due to less access to harm reduction services. The research utilized logistic regression and Generalized Additive Models (GAM) to analyze the data, with results presented as heatmaps to identify high-risk regions. The presence of harm reduction sites correlated with lower overdose risks. The study emphasizes the need for targeted harm reduction services in rural areas to mitigate the increasing trend of fatal overdoses province wide.</w:t>
      </w:r>
    </w:p>
    <w:p w14:paraId="321C048A" w14:textId="1CBA475B" w:rsidR="6D069DF6" w:rsidRDefault="6D069DF6" w:rsidP="6D069DF6">
      <w:pPr>
        <w:spacing w:after="0" w:line="240" w:lineRule="auto"/>
        <w:ind w:firstLine="227"/>
        <w:jc w:val="both"/>
        <w:rPr>
          <w:rFonts w:ascii="Times" w:hAnsi="Times" w:cs="Times"/>
          <w:sz w:val="20"/>
          <w:szCs w:val="20"/>
        </w:rPr>
      </w:pPr>
    </w:p>
    <w:p w14:paraId="298A7DD4" w14:textId="1B1A367B" w:rsidR="6D069DF6" w:rsidRDefault="7739415C" w:rsidP="6D069DF6">
      <w:pPr>
        <w:spacing w:after="0" w:line="240" w:lineRule="auto"/>
        <w:ind w:firstLine="227"/>
        <w:jc w:val="both"/>
        <w:rPr>
          <w:rFonts w:ascii="Times" w:hAnsi="Times" w:cs="Times"/>
          <w:sz w:val="20"/>
          <w:szCs w:val="20"/>
        </w:rPr>
      </w:pPr>
      <w:r w:rsidRPr="7739415C">
        <w:rPr>
          <w:rFonts w:ascii="Times" w:hAnsi="Times" w:cs="Times"/>
          <w:sz w:val="20"/>
          <w:szCs w:val="20"/>
        </w:rPr>
        <w:t xml:space="preserve">Include your hypothesis. This study aims to </w:t>
      </w:r>
      <w:r w:rsidR="7B1AB478" w:rsidRPr="7B1AB478">
        <w:rPr>
          <w:rFonts w:ascii="Times" w:hAnsi="Times" w:cs="Times"/>
          <w:sz w:val="20"/>
          <w:szCs w:val="20"/>
        </w:rPr>
        <w:t>give</w:t>
      </w:r>
      <w:r w:rsidRPr="7739415C">
        <w:rPr>
          <w:rFonts w:ascii="Times" w:hAnsi="Times" w:cs="Times"/>
          <w:sz w:val="20"/>
          <w:szCs w:val="20"/>
        </w:rPr>
        <w:t xml:space="preserve"> meaningful and actionable data to the key stakeholders of the City of Las Vegas.  </w:t>
      </w:r>
    </w:p>
    <w:p w14:paraId="212A58CA" w14:textId="55BE5480" w:rsidR="00586983" w:rsidRPr="00FD1EEB" w:rsidRDefault="00586983" w:rsidP="00D271BC">
      <w:pPr>
        <w:pStyle w:val="heading10"/>
        <w:numPr>
          <w:ilvl w:val="0"/>
          <w:numId w:val="3"/>
        </w:numPr>
        <w:rPr>
          <w:rFonts w:cs="Times"/>
        </w:rPr>
      </w:pPr>
      <w:r w:rsidRPr="00FD1EEB">
        <w:rPr>
          <w:rFonts w:cs="Times"/>
        </w:rPr>
        <w:t xml:space="preserve">  Method</w:t>
      </w:r>
    </w:p>
    <w:p w14:paraId="471A6A4F" w14:textId="017FAF1D"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Data</w:t>
      </w:r>
      <w:r w:rsidR="00D271BC">
        <w:br/>
      </w:r>
      <w:r w:rsidRPr="00FD1EEB">
        <w:rPr>
          <w:rFonts w:ascii="Times" w:hAnsi="Times" w:cs="Times"/>
          <w:sz w:val="20"/>
          <w:szCs w:val="20"/>
          <w:lang w:eastAsia="de-DE"/>
        </w:rPr>
        <w:t xml:space="preserve">Where are getting the data? Or where </w:t>
      </w:r>
      <w:r w:rsidR="1BFC1E64" w:rsidRPr="1BFC1E64">
        <w:rPr>
          <w:rFonts w:ascii="Times" w:hAnsi="Times" w:cs="Times"/>
          <w:sz w:val="20"/>
          <w:szCs w:val="20"/>
          <w:lang w:eastAsia="de-DE"/>
        </w:rPr>
        <w:t>do</w:t>
      </w:r>
      <w:r w:rsidRPr="00FD1EEB">
        <w:rPr>
          <w:rFonts w:ascii="Times" w:hAnsi="Times" w:cs="Times"/>
          <w:sz w:val="20"/>
          <w:szCs w:val="20"/>
          <w:lang w:eastAsia="de-DE"/>
        </w:rPr>
        <w:t xml:space="preserve"> you </w:t>
      </w:r>
      <w:r w:rsidR="3F932B5A" w:rsidRPr="3F932B5A">
        <w:rPr>
          <w:rFonts w:ascii="Times" w:hAnsi="Times" w:cs="Times"/>
          <w:sz w:val="20"/>
          <w:szCs w:val="20"/>
          <w:lang w:eastAsia="de-DE"/>
        </w:rPr>
        <w:t>think</w:t>
      </w:r>
      <w:r w:rsidRPr="00FD1EEB">
        <w:rPr>
          <w:rFonts w:ascii="Times" w:hAnsi="Times" w:cs="Times"/>
          <w:sz w:val="20"/>
          <w:szCs w:val="20"/>
          <w:lang w:eastAsia="de-DE"/>
        </w:rPr>
        <w:t xml:space="preserve"> you can find the </w:t>
      </w:r>
      <w:r w:rsidR="7B1AB478" w:rsidRPr="7B1AB478">
        <w:rPr>
          <w:rFonts w:ascii="Times" w:hAnsi="Times" w:cs="Times"/>
          <w:sz w:val="20"/>
          <w:szCs w:val="20"/>
          <w:lang w:eastAsia="de-DE"/>
        </w:rPr>
        <w:t>data</w:t>
      </w:r>
      <w:r w:rsidRPr="00FD1EEB">
        <w:rPr>
          <w:rFonts w:ascii="Times" w:hAnsi="Times" w:cs="Times"/>
          <w:sz w:val="20"/>
          <w:szCs w:val="20"/>
          <w:lang w:eastAsia="de-DE"/>
        </w:rPr>
        <w:t>?</w:t>
      </w:r>
    </w:p>
    <w:p w14:paraId="15551D34" w14:textId="2E74A232"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Our project advisor and </w:t>
      </w:r>
      <w:r w:rsidRPr="1773BEB2" w:rsidDel="1773BEB2">
        <w:rPr>
          <w:rFonts w:ascii="Times" w:hAnsi="Times" w:cs="Times"/>
          <w:sz w:val="20"/>
          <w:szCs w:val="20"/>
          <w:lang w:eastAsia="de-DE"/>
        </w:rPr>
        <w:t xml:space="preserve">sponsor </w:t>
      </w:r>
      <w:r w:rsidR="78C7C345" w:rsidRPr="78C7C345">
        <w:rPr>
          <w:rFonts w:ascii="Times" w:hAnsi="Times" w:cs="Times"/>
          <w:sz w:val="20"/>
          <w:szCs w:val="20"/>
          <w:lang w:eastAsia="de-DE"/>
        </w:rPr>
        <w:t>are</w:t>
      </w:r>
      <w:r w:rsidRPr="00FD1EEB">
        <w:rPr>
          <w:rFonts w:ascii="Times" w:hAnsi="Times" w:cs="Times"/>
          <w:sz w:val="20"/>
          <w:szCs w:val="20"/>
          <w:lang w:eastAsia="de-DE"/>
        </w:rPr>
        <w:t xml:space="preserve"> working on getting access to Las Vegas hospital violent Crime Records.</w:t>
      </w:r>
    </w:p>
    <w:p w14:paraId="51E17CD5" w14:textId="5D553BB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If we are unable to get the required data in time for our project, we will utilize a combination of Nevada Police reports and CDC </w:t>
      </w:r>
      <w:r w:rsidR="02A9B958" w:rsidRPr="02A9B958">
        <w:rPr>
          <w:rFonts w:ascii="Times" w:hAnsi="Times" w:cs="Times"/>
          <w:sz w:val="20"/>
          <w:szCs w:val="20"/>
          <w:lang w:eastAsia="de-DE"/>
        </w:rPr>
        <w:t>database</w:t>
      </w:r>
      <w:r w:rsidRPr="00FD1EEB">
        <w:rPr>
          <w:rFonts w:ascii="Times" w:hAnsi="Times" w:cs="Times"/>
          <w:sz w:val="20"/>
          <w:szCs w:val="20"/>
          <w:lang w:eastAsia="de-DE"/>
        </w:rPr>
        <w:t xml:space="preserve"> records.</w:t>
      </w:r>
    </w:p>
    <w:p w14:paraId="208179E6" w14:textId="454199FF" w:rsidR="00D271BC" w:rsidRPr="00FD1EEB" w:rsidRDefault="0038705A" w:rsidP="0038705A">
      <w:pPr>
        <w:pStyle w:val="ListParagraph"/>
        <w:numPr>
          <w:ilvl w:val="0"/>
          <w:numId w:val="2"/>
        </w:numPr>
        <w:spacing w:after="0"/>
        <w:rPr>
          <w:rFonts w:ascii="Times" w:hAnsi="Times" w:cs="Times"/>
          <w:sz w:val="20"/>
          <w:szCs w:val="20"/>
          <w:lang w:eastAsia="de-DE"/>
        </w:rPr>
      </w:pPr>
      <w:r w:rsidRPr="00FD1EEB">
        <w:rPr>
          <w:rFonts w:ascii="Times" w:hAnsi="Times" w:cs="Times"/>
          <w:sz w:val="20"/>
          <w:szCs w:val="20"/>
          <w:lang w:eastAsia="de-DE"/>
        </w:rPr>
        <w:t xml:space="preserve">Methods plan to </w:t>
      </w:r>
      <w:proofErr w:type="gramStart"/>
      <w:r w:rsidRPr="00FD1EEB" w:rsidDel="00D7799B">
        <w:rPr>
          <w:rFonts w:ascii="Times" w:hAnsi="Times" w:cs="Times"/>
          <w:sz w:val="20"/>
          <w:szCs w:val="20"/>
          <w:lang w:eastAsia="de-DE"/>
        </w:rPr>
        <w:t>use</w:t>
      </w:r>
      <w:proofErr w:type="gramEnd"/>
    </w:p>
    <w:p w14:paraId="7A23A04B" w14:textId="77777777" w:rsidR="00D271BC"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lastRenderedPageBreak/>
        <w:t>We intend to create a predictive time series model using regional subsets that will be defined by the detail available in the dataset.</w:t>
      </w:r>
    </w:p>
    <w:p w14:paraId="204F084D" w14:textId="163060DB" w:rsidR="00D271BC" w:rsidRPr="00FD1EEB" w:rsidRDefault="00D271BC"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 xml:space="preserve">We plan to combine our time series ARIMA model and RNN models into </w:t>
      </w:r>
      <w:r w:rsidR="081E77AD" w:rsidRPr="081E77AD">
        <w:rPr>
          <w:rFonts w:ascii="Times" w:hAnsi="Times" w:cs="Times"/>
          <w:sz w:val="20"/>
          <w:szCs w:val="20"/>
          <w:lang w:eastAsia="de-DE"/>
        </w:rPr>
        <w:t>an</w:t>
      </w:r>
      <w:r w:rsidRPr="00FD1EEB">
        <w:rPr>
          <w:rFonts w:ascii="Times" w:hAnsi="Times" w:cs="Times"/>
          <w:sz w:val="20"/>
          <w:szCs w:val="20"/>
          <w:lang w:eastAsia="de-DE"/>
        </w:rPr>
        <w:t xml:space="preserve"> ensemble to produce a model capable of incorporating information from other data sources.</w:t>
      </w:r>
    </w:p>
    <w:p w14:paraId="07127597" w14:textId="775F9ED5" w:rsidR="00586983" w:rsidRPr="00FD1EEB" w:rsidRDefault="0038705A" w:rsidP="0038705A">
      <w:pPr>
        <w:pStyle w:val="ListParagraph"/>
        <w:numPr>
          <w:ilvl w:val="1"/>
          <w:numId w:val="2"/>
        </w:numPr>
        <w:spacing w:after="0"/>
        <w:rPr>
          <w:rFonts w:ascii="Times" w:hAnsi="Times" w:cs="Times"/>
          <w:sz w:val="20"/>
          <w:szCs w:val="20"/>
          <w:lang w:eastAsia="de-DE"/>
        </w:rPr>
      </w:pPr>
      <w:r w:rsidRPr="00FD1EEB">
        <w:rPr>
          <w:rFonts w:ascii="Times" w:hAnsi="Times" w:cs="Times"/>
          <w:sz w:val="20"/>
          <w:szCs w:val="20"/>
          <w:lang w:eastAsia="de-DE"/>
        </w:rPr>
        <w:t>We also intend to create a classification model for the kind of violence by region.</w:t>
      </w:r>
    </w:p>
    <w:p w14:paraId="61C96610" w14:textId="2A13496C" w:rsidR="00586983" w:rsidRPr="00FD1EEB" w:rsidRDefault="00586983" w:rsidP="00586983">
      <w:pPr>
        <w:pStyle w:val="heading10"/>
        <w:rPr>
          <w:rFonts w:cs="Times"/>
        </w:rPr>
      </w:pPr>
      <w:r w:rsidRPr="00FD1EEB">
        <w:rPr>
          <w:rFonts w:cs="Times"/>
        </w:rPr>
        <w:t>4   Results</w:t>
      </w:r>
    </w:p>
    <w:p w14:paraId="24FFC1DF" w14:textId="53D915D9" w:rsidR="00F40BCB" w:rsidRPr="00FD1EEB" w:rsidRDefault="00F40BCB" w:rsidP="00F40BCB">
      <w:pPr>
        <w:spacing w:after="0"/>
        <w:rPr>
          <w:rFonts w:ascii="Times" w:hAnsi="Times" w:cs="Times"/>
          <w:lang w:eastAsia="de-DE"/>
        </w:rPr>
      </w:pPr>
      <w:r w:rsidRPr="00FD1EEB">
        <w:rPr>
          <w:rFonts w:ascii="Times" w:hAnsi="Times" w:cs="Times"/>
          <w:lang w:eastAsia="de-DE"/>
        </w:rPr>
        <w:t xml:space="preserve">What do you hope to find in your research? Accept or reject the </w:t>
      </w:r>
      <w:proofErr w:type="gramStart"/>
      <w:r w:rsidRPr="00FD1EEB" w:rsidDel="00D7799B">
        <w:rPr>
          <w:rFonts w:ascii="Times" w:hAnsi="Times" w:cs="Times"/>
          <w:lang w:eastAsia="de-DE"/>
        </w:rPr>
        <w:t>hypothesis</w:t>
      </w:r>
      <w:proofErr w:type="gramEnd"/>
    </w:p>
    <w:p w14:paraId="30F07876" w14:textId="77777777" w:rsidR="00F40BCB" w:rsidRPr="00FD1EEB" w:rsidRDefault="00F40BCB" w:rsidP="00F40BCB">
      <w:pPr>
        <w:spacing w:after="0"/>
        <w:rPr>
          <w:rFonts w:ascii="Times" w:hAnsi="Times" w:cs="Times"/>
          <w:lang w:eastAsia="de-DE"/>
        </w:rPr>
      </w:pPr>
    </w:p>
    <w:p w14:paraId="7E68FE30" w14:textId="2A5D503C" w:rsidR="00586983" w:rsidRPr="00FD1EEB" w:rsidRDefault="00F40BCB" w:rsidP="00F40BCB">
      <w:pPr>
        <w:spacing w:after="0"/>
        <w:rPr>
          <w:rFonts w:ascii="Times" w:hAnsi="Times" w:cs="Times"/>
          <w:lang w:eastAsia="de-DE"/>
        </w:rPr>
      </w:pPr>
      <w:r w:rsidRPr="00FD1EEB">
        <w:rPr>
          <w:rFonts w:ascii="Times" w:hAnsi="Times" w:cs="Times"/>
          <w:lang w:eastAsia="de-DE"/>
        </w:rPr>
        <w:t xml:space="preserve">We hope to find that we </w:t>
      </w:r>
      <w:proofErr w:type="gramStart"/>
      <w:r w:rsidRPr="00FD1EEB">
        <w:rPr>
          <w:rFonts w:ascii="Times" w:hAnsi="Times" w:cs="Times"/>
          <w:lang w:eastAsia="de-DE"/>
        </w:rPr>
        <w:t>are able to</w:t>
      </w:r>
      <w:proofErr w:type="gramEnd"/>
      <w:r w:rsidRPr="00FD1EEB">
        <w:rPr>
          <w:rFonts w:ascii="Times" w:hAnsi="Times" w:cs="Times"/>
          <w:lang w:eastAsia="de-DE"/>
        </w:rPr>
        <w:t xml:space="preserve"> produce a highly accurate predictive time series model that can show the kind of violent crime, the time, and the place they are likely to occur.</w:t>
      </w:r>
    </w:p>
    <w:p w14:paraId="332549B6" w14:textId="0DCD6869" w:rsidR="00586983" w:rsidRPr="00FD1EEB" w:rsidRDefault="00586983" w:rsidP="00586983">
      <w:pPr>
        <w:pStyle w:val="heading10"/>
        <w:rPr>
          <w:rFonts w:cs="Times"/>
        </w:rPr>
      </w:pPr>
      <w:r w:rsidRPr="00FD1EEB">
        <w:rPr>
          <w:rFonts w:cs="Times"/>
        </w:rPr>
        <w:t>5   Discussion</w:t>
      </w:r>
    </w:p>
    <w:p w14:paraId="65BA8DB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Interpretations: What do the results mean?</w:t>
      </w:r>
    </w:p>
    <w:p w14:paraId="40DA93BF"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Implications: Why do the results matter? How should the reader apply these findings?</w:t>
      </w:r>
    </w:p>
    <w:p w14:paraId="1C62D510"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What stood out as interesting/unique/unexpected?</w:t>
      </w:r>
    </w:p>
    <w:p w14:paraId="1694960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Limitations</w:t>
      </w:r>
    </w:p>
    <w:p w14:paraId="5D4BCAB4"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What challenges occurred during analysis?</w:t>
      </w:r>
    </w:p>
    <w:p w14:paraId="3FAC3E8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Ethics</w:t>
      </w:r>
    </w:p>
    <w:p w14:paraId="4DE75A12" w14:textId="77777777" w:rsidR="00F40BCB" w:rsidRPr="00FD1EEB" w:rsidRDefault="00F40BCB" w:rsidP="00F40BCB">
      <w:pPr>
        <w:pStyle w:val="ListParagraph"/>
        <w:numPr>
          <w:ilvl w:val="1"/>
          <w:numId w:val="1"/>
        </w:numPr>
        <w:spacing w:after="0" w:line="240" w:lineRule="auto"/>
        <w:jc w:val="both"/>
        <w:rPr>
          <w:rFonts w:ascii="Times" w:hAnsi="Times" w:cs="Times"/>
        </w:rPr>
      </w:pPr>
      <w:r w:rsidRPr="00FD1EEB">
        <w:rPr>
          <w:rFonts w:ascii="Times" w:hAnsi="Times" w:cs="Times"/>
        </w:rPr>
        <w:t>Future Research</w:t>
      </w:r>
    </w:p>
    <w:p w14:paraId="3F7731A4"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Are there areas of research where others can pick up and go deeper?</w:t>
      </w:r>
    </w:p>
    <w:p w14:paraId="5AB836E5"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the crimes be broken into types (e.g. drug OD, domestic abuse, assault).?</w:t>
      </w:r>
    </w:p>
    <w:p w14:paraId="681ED29E" w14:textId="30F719DA"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 xml:space="preserve">Defining </w:t>
      </w:r>
      <w:r w:rsidR="4C88A830" w:rsidRPr="4C88A830">
        <w:rPr>
          <w:rFonts w:ascii="Times" w:hAnsi="Times" w:cs="Times"/>
        </w:rPr>
        <w:t>how</w:t>
      </w:r>
      <w:r w:rsidRPr="00FD1EEB">
        <w:rPr>
          <w:rFonts w:ascii="Times" w:hAnsi="Times" w:cs="Times"/>
        </w:rPr>
        <w:t xml:space="preserve"> to measure the success of the model and updating it moving forward.</w:t>
      </w:r>
    </w:p>
    <w:p w14:paraId="0182F907"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Can we provide suggested solutions to the findings?</w:t>
      </w:r>
    </w:p>
    <w:p w14:paraId="18983E2A" w14:textId="77777777" w:rsidR="00F40BCB" w:rsidRPr="00FD1EEB" w:rsidRDefault="00F40BCB" w:rsidP="00F40BCB">
      <w:pPr>
        <w:pStyle w:val="ListParagraph"/>
        <w:numPr>
          <w:ilvl w:val="0"/>
          <w:numId w:val="1"/>
        </w:numPr>
        <w:spacing w:after="0" w:line="240" w:lineRule="auto"/>
        <w:jc w:val="both"/>
        <w:rPr>
          <w:rFonts w:ascii="Times" w:hAnsi="Times" w:cs="Times"/>
        </w:rPr>
      </w:pPr>
      <w:r w:rsidRPr="00FD1EEB">
        <w:rPr>
          <w:rFonts w:ascii="Times" w:hAnsi="Times" w:cs="Times"/>
        </w:rPr>
        <w:t>Does the crime seem to be related to specific establishments, days of the week, or events?</w:t>
      </w:r>
    </w:p>
    <w:p w14:paraId="3F44147B" w14:textId="77777777" w:rsidR="00586983" w:rsidRPr="00FD1EEB" w:rsidRDefault="00586983" w:rsidP="00586983">
      <w:pPr>
        <w:rPr>
          <w:rFonts w:ascii="Times" w:hAnsi="Times" w:cs="Times"/>
          <w:lang w:eastAsia="de-DE"/>
        </w:rPr>
      </w:pPr>
    </w:p>
    <w:p w14:paraId="5DE3E6D2" w14:textId="76D2C592" w:rsidR="00586983" w:rsidRPr="00FD1EEB" w:rsidRDefault="00586983" w:rsidP="00586983">
      <w:pPr>
        <w:pStyle w:val="heading10"/>
        <w:rPr>
          <w:rFonts w:cs="Times"/>
        </w:rPr>
      </w:pPr>
      <w:r w:rsidRPr="00FD1EEB">
        <w:rPr>
          <w:rFonts w:cs="Times"/>
        </w:rPr>
        <w:t>6   Conclusion</w:t>
      </w:r>
    </w:p>
    <w:p w14:paraId="3F2FA0AE" w14:textId="658C4CE5" w:rsidR="00F40BCB" w:rsidRPr="00FD1EEB" w:rsidRDefault="00F40BCB" w:rsidP="00F40BCB">
      <w:pPr>
        <w:spacing w:after="0"/>
        <w:rPr>
          <w:rFonts w:ascii="Times" w:hAnsi="Times" w:cs="Times"/>
          <w:lang w:eastAsia="de-DE"/>
        </w:rPr>
      </w:pPr>
      <w:r w:rsidRPr="00FD1EEB">
        <w:rPr>
          <w:rFonts w:ascii="Times" w:hAnsi="Times" w:cs="Times"/>
          <w:lang w:eastAsia="de-DE"/>
        </w:rPr>
        <w:t>2 paragraphs max on the overall findings and summary of the research.</w:t>
      </w:r>
    </w:p>
    <w:p w14:paraId="01D5CD0D" w14:textId="77777777" w:rsidR="00F40BCB" w:rsidRPr="00FD1EEB" w:rsidRDefault="00F40BCB" w:rsidP="00F40BCB">
      <w:pPr>
        <w:spacing w:after="0"/>
        <w:rPr>
          <w:rFonts w:ascii="Times" w:hAnsi="Times" w:cs="Times"/>
          <w:lang w:eastAsia="de-DE"/>
        </w:rPr>
      </w:pPr>
    </w:p>
    <w:p w14:paraId="7F5994BE" w14:textId="526EDB09" w:rsidR="00586983" w:rsidRPr="00FD1EEB" w:rsidRDefault="00F40BCB" w:rsidP="00F40BCB">
      <w:pPr>
        <w:spacing w:after="0"/>
        <w:rPr>
          <w:rFonts w:ascii="Times" w:hAnsi="Times" w:cs="Times"/>
          <w:lang w:eastAsia="de-DE"/>
        </w:rPr>
      </w:pPr>
      <w:r w:rsidRPr="00FD1EEB">
        <w:rPr>
          <w:rFonts w:ascii="Times" w:hAnsi="Times" w:cs="Times"/>
          <w:b/>
          <w:bCs/>
          <w:lang w:eastAsia="de-DE"/>
        </w:rPr>
        <w:t>Acknowledgments.</w:t>
      </w:r>
      <w:r w:rsidRPr="00FD1EEB">
        <w:rPr>
          <w:rFonts w:ascii="Times" w:hAnsi="Times" w:cs="Times"/>
          <w:lang w:eastAsia="de-DE"/>
        </w:rPr>
        <w:t xml:space="preserve"> The heading should be treated as a 3rd level heading and should not be assigned a number.</w:t>
      </w:r>
    </w:p>
    <w:p w14:paraId="24A3F0AF" w14:textId="121B4C0A" w:rsidR="00586983" w:rsidRPr="00FD1EEB" w:rsidRDefault="00586983" w:rsidP="00586983">
      <w:pPr>
        <w:pStyle w:val="heading10"/>
        <w:rPr>
          <w:rFonts w:cs="Times"/>
        </w:rPr>
      </w:pPr>
      <w:r w:rsidRPr="00FD1EEB">
        <w:rPr>
          <w:rFonts w:cs="Times"/>
        </w:rPr>
        <w:t>References</w:t>
      </w:r>
    </w:p>
    <w:p w14:paraId="71986E6A" w14:textId="4B69EADC" w:rsidR="24A258FE" w:rsidRDefault="00D271BC" w:rsidP="27A4456A">
      <w:pPr>
        <w:pStyle w:val="ListParagraph"/>
        <w:numPr>
          <w:ilvl w:val="0"/>
          <w:numId w:val="5"/>
        </w:numPr>
        <w:rPr>
          <w:rFonts w:ascii="Times" w:hAnsi="Times" w:cs="Times"/>
          <w:sz w:val="20"/>
          <w:szCs w:val="20"/>
        </w:rPr>
      </w:pPr>
      <w:r w:rsidRPr="00FD1EEB">
        <w:rPr>
          <w:rFonts w:ascii="Times" w:hAnsi="Times" w:cs="Times"/>
          <w:sz w:val="20"/>
          <w:szCs w:val="20"/>
        </w:rPr>
        <w:t xml:space="preserve">AVERDIJK, M., VAN GELDER, J.-L., EISNER, M., &amp; RIBEAUD, D. (2016). VIOLENCE BEGETS VIOLENCE ... BUT HOW? A DECISION-MAKING PERSPECTIVE ON THE VICTIM-OFFENDER OVERLAP. </w:t>
      </w:r>
      <w:r w:rsidRPr="00FD1EEB">
        <w:rPr>
          <w:rFonts w:ascii="Times" w:hAnsi="Times" w:cs="Times"/>
          <w:i/>
          <w:iCs/>
          <w:sz w:val="20"/>
          <w:szCs w:val="20"/>
        </w:rPr>
        <w:t>Criminology (Beverly Hills)</w:t>
      </w:r>
      <w:r w:rsidRPr="00FD1EEB">
        <w:rPr>
          <w:rFonts w:ascii="Times" w:hAnsi="Times" w:cs="Times"/>
          <w:sz w:val="20"/>
          <w:szCs w:val="20"/>
        </w:rPr>
        <w:t xml:space="preserve">, </w:t>
      </w:r>
      <w:r w:rsidRPr="00FD1EEB">
        <w:rPr>
          <w:rFonts w:ascii="Times" w:hAnsi="Times" w:cs="Times"/>
          <w:i/>
          <w:iCs/>
          <w:sz w:val="20"/>
          <w:szCs w:val="20"/>
        </w:rPr>
        <w:t>54</w:t>
      </w:r>
      <w:r w:rsidRPr="00FD1EEB">
        <w:rPr>
          <w:rFonts w:ascii="Times" w:hAnsi="Times" w:cs="Times"/>
          <w:sz w:val="20"/>
          <w:szCs w:val="20"/>
        </w:rPr>
        <w:t xml:space="preserve">(2), 282–306. </w:t>
      </w:r>
      <w:hyperlink r:id="rId15">
        <w:r w:rsidR="24A258FE" w:rsidRPr="24A258FE">
          <w:rPr>
            <w:rStyle w:val="Hyperlink"/>
            <w:rFonts w:ascii="Times" w:hAnsi="Times" w:cs="Times"/>
            <w:sz w:val="20"/>
            <w:szCs w:val="20"/>
          </w:rPr>
          <w:t>https://doi.org/10.1111/1745-9125.12102</w:t>
        </w:r>
      </w:hyperlink>
    </w:p>
    <w:p w14:paraId="72736080" w14:textId="6B6836B4" w:rsidR="00CC489C" w:rsidRPr="007D2D30" w:rsidRDefault="00CC489C" w:rsidP="00CC489C">
      <w:pPr>
        <w:pStyle w:val="ListParagraph"/>
        <w:numPr>
          <w:ilvl w:val="0"/>
          <w:numId w:val="5"/>
        </w:numPr>
        <w:rPr>
          <w:rFonts w:ascii="Times" w:hAnsi="Times" w:cs="Times"/>
          <w:sz w:val="20"/>
          <w:szCs w:val="20"/>
        </w:rPr>
      </w:pPr>
      <w:r w:rsidRPr="007D2D30">
        <w:rPr>
          <w:rFonts w:ascii="Times" w:hAnsi="Times" w:cs="Times"/>
          <w:sz w:val="20"/>
          <w:szCs w:val="20"/>
          <w:highlight w:val="white"/>
        </w:rPr>
        <w:t xml:space="preserve">Bock, J. G. (2009). The efficacy of violence mitigation: A second look using time-series analysis. </w:t>
      </w:r>
      <w:r w:rsidRPr="007D2D30">
        <w:rPr>
          <w:rFonts w:ascii="Times" w:hAnsi="Times" w:cs="Times"/>
          <w:i/>
          <w:iCs/>
          <w:sz w:val="20"/>
          <w:szCs w:val="20"/>
          <w:highlight w:val="white"/>
        </w:rPr>
        <w:t>Political Geography, 28</w:t>
      </w:r>
      <w:r w:rsidRPr="007D2D30">
        <w:rPr>
          <w:rFonts w:ascii="Times" w:hAnsi="Times" w:cs="Times"/>
          <w:sz w:val="20"/>
          <w:szCs w:val="20"/>
          <w:highlight w:val="white"/>
        </w:rPr>
        <w:t>(3), 266-270. https://doi.org/10.1016/j.polgeo.2009.05.005</w:t>
      </w:r>
    </w:p>
    <w:p w14:paraId="4C1BC8A2" w14:textId="6A0E31D2"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Boyle, A. A., Snelling, K., White, L., Ariel, B., &amp; </w:t>
      </w:r>
      <w:proofErr w:type="spellStart"/>
      <w:r w:rsidRPr="00FD1EEB">
        <w:rPr>
          <w:rFonts w:ascii="Times" w:hAnsi="Times" w:cs="Times"/>
          <w:sz w:val="20"/>
          <w:szCs w:val="20"/>
        </w:rPr>
        <w:t>Ashelford</w:t>
      </w:r>
      <w:proofErr w:type="spellEnd"/>
      <w:r w:rsidRPr="00FD1EEB">
        <w:rPr>
          <w:rFonts w:ascii="Times" w:hAnsi="Times" w:cs="Times"/>
          <w:sz w:val="20"/>
          <w:szCs w:val="20"/>
        </w:rPr>
        <w:t xml:space="preserve">, L. (2013). External validation of the Cardiff model of information sharing to reduce community violence: natural experiment. </w:t>
      </w:r>
      <w:r w:rsidRPr="00FD1EEB">
        <w:rPr>
          <w:rFonts w:ascii="Times" w:hAnsi="Times" w:cs="Times"/>
          <w:i/>
          <w:iCs/>
          <w:sz w:val="20"/>
          <w:szCs w:val="20"/>
        </w:rPr>
        <w:t xml:space="preserve">Emergency Medicine </w:t>
      </w:r>
      <w:r w:rsidRPr="1773BEB2" w:rsidDel="1773BEB2">
        <w:rPr>
          <w:rFonts w:ascii="Times" w:hAnsi="Times" w:cs="Times"/>
          <w:i/>
          <w:iCs/>
          <w:sz w:val="20"/>
          <w:szCs w:val="20"/>
        </w:rPr>
        <w:t>Journal </w:t>
      </w:r>
      <w:r w:rsidRPr="00FD1EEB">
        <w:rPr>
          <w:rFonts w:ascii="Times" w:hAnsi="Times" w:cs="Times"/>
          <w:i/>
          <w:iCs/>
          <w:sz w:val="20"/>
          <w:szCs w:val="20"/>
        </w:rPr>
        <w:t>: EMJ</w:t>
      </w:r>
      <w:r w:rsidRPr="00FD1EEB">
        <w:rPr>
          <w:rFonts w:ascii="Times" w:hAnsi="Times" w:cs="Times"/>
          <w:sz w:val="20"/>
          <w:szCs w:val="20"/>
        </w:rPr>
        <w:t xml:space="preserve">, </w:t>
      </w:r>
      <w:r w:rsidRPr="00FD1EEB">
        <w:rPr>
          <w:rFonts w:ascii="Times" w:hAnsi="Times" w:cs="Times"/>
          <w:i/>
          <w:iCs/>
          <w:sz w:val="20"/>
          <w:szCs w:val="20"/>
        </w:rPr>
        <w:t>30</w:t>
      </w:r>
      <w:r w:rsidRPr="00FD1EEB">
        <w:rPr>
          <w:rFonts w:ascii="Times" w:hAnsi="Times" w:cs="Times"/>
          <w:sz w:val="20"/>
          <w:szCs w:val="20"/>
        </w:rPr>
        <w:t xml:space="preserve">(12), 1020–1023. </w:t>
      </w:r>
      <w:hyperlink r:id="rId16">
        <w:r w:rsidR="24A258FE" w:rsidRPr="24A258FE">
          <w:rPr>
            <w:rStyle w:val="Hyperlink"/>
            <w:rFonts w:ascii="Times" w:eastAsiaTheme="majorEastAsia" w:hAnsi="Times" w:cs="Times"/>
            <w:sz w:val="20"/>
            <w:szCs w:val="20"/>
          </w:rPr>
          <w:t>https://doi.org/10.1136/emermed-2012-201898</w:t>
        </w:r>
      </w:hyperlink>
    </w:p>
    <w:p w14:paraId="046579D8" w14:textId="001C1983" w:rsidR="6E61FD17" w:rsidRDefault="6E61FD17" w:rsidP="6E61FD17">
      <w:pPr>
        <w:pStyle w:val="ListParagraph"/>
        <w:numPr>
          <w:ilvl w:val="0"/>
          <w:numId w:val="5"/>
        </w:numPr>
        <w:rPr>
          <w:rFonts w:ascii="Times" w:hAnsi="Times" w:cs="Times"/>
          <w:sz w:val="20"/>
          <w:szCs w:val="20"/>
        </w:rPr>
      </w:pPr>
      <w:r w:rsidRPr="6E61FD17">
        <w:rPr>
          <w:rFonts w:ascii="Times" w:hAnsi="Times" w:cs="Times"/>
          <w:sz w:val="20"/>
          <w:szCs w:val="20"/>
        </w:rPr>
        <w:t xml:space="preserve">Bohnert, A. S. B., Nandi, A., Tracy, M., Cerda, M., Tardiff, K. J., </w:t>
      </w:r>
      <w:proofErr w:type="spellStart"/>
      <w:r w:rsidRPr="6E61FD17">
        <w:rPr>
          <w:rFonts w:ascii="Times" w:hAnsi="Times" w:cs="Times"/>
          <w:sz w:val="20"/>
          <w:szCs w:val="20"/>
        </w:rPr>
        <w:t>Vlahov</w:t>
      </w:r>
      <w:proofErr w:type="spellEnd"/>
      <w:r w:rsidRPr="6E61FD17">
        <w:rPr>
          <w:rFonts w:ascii="Times" w:hAnsi="Times" w:cs="Times"/>
          <w:sz w:val="20"/>
          <w:szCs w:val="20"/>
        </w:rPr>
        <w:t xml:space="preserve">, D., &amp; Galea, S. (2011). Policing and risk of overdose mortality in urban neighborhoods. Drug and Alcohol Dependence, 113(1), 62-68. </w:t>
      </w:r>
      <w:ins w:id="72" w:author="Christian Orji" w:date="2024-04-07T01:15:00Z">
        <w:r>
          <w:fldChar w:fldCharType="begin"/>
        </w:r>
        <w:r>
          <w:instrText xml:space="preserve">HYPERLINK "https://" </w:instrText>
        </w:r>
        <w:r>
          <w:fldChar w:fldCharType="separate"/>
        </w:r>
      </w:ins>
      <w:r w:rsidRPr="6E61FD17">
        <w:rPr>
          <w:rStyle w:val="Hyperlink"/>
          <w:rFonts w:ascii="Times" w:hAnsi="Times" w:cs="Times"/>
          <w:sz w:val="20"/>
          <w:szCs w:val="20"/>
        </w:rPr>
        <w:t>https://doi.org/10.1016/j.drugalcdep.2010.07.008</w:t>
      </w:r>
      <w:r>
        <w:fldChar w:fldCharType="end"/>
      </w:r>
    </w:p>
    <w:p w14:paraId="52B00FC3" w14:textId="3D9A40FF"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Braga, A. A., &amp; Weisburd, D. L. (2022). Does Hot Spots Policing Have Meaningful Impacts on Crime? Findings from An Alternative Approach to Estimating Effect Sizes from Place-Based Program Evaluations.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38</w:t>
      </w:r>
      <w:r w:rsidRPr="00FD1EEB">
        <w:rPr>
          <w:rFonts w:ascii="Times" w:hAnsi="Times" w:cs="Times"/>
          <w:sz w:val="20"/>
          <w:szCs w:val="20"/>
        </w:rPr>
        <w:t xml:space="preserve">(1), 1–22. </w:t>
      </w:r>
      <w:hyperlink r:id="rId17">
        <w:r w:rsidR="24A258FE" w:rsidRPr="24A258FE">
          <w:rPr>
            <w:rStyle w:val="Hyperlink"/>
            <w:rFonts w:ascii="Times" w:hAnsi="Times" w:cs="Times"/>
            <w:sz w:val="20"/>
            <w:szCs w:val="20"/>
          </w:rPr>
          <w:t>https://doi.org/10.1007/s10940-020-09481-7</w:t>
        </w:r>
      </w:hyperlink>
    </w:p>
    <w:p w14:paraId="137DE531" w14:textId="61BC4C34"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Cardiff Model data collection procedures in a level I trauma adult emergency department. </w:t>
      </w:r>
      <w:r w:rsidRPr="00FD1EEB">
        <w:rPr>
          <w:rFonts w:ascii="Times" w:hAnsi="Times" w:cs="Times"/>
          <w:i/>
          <w:iCs/>
          <w:sz w:val="20"/>
          <w:szCs w:val="20"/>
        </w:rPr>
        <w:t>BMJ Open</w:t>
      </w:r>
      <w:r w:rsidRPr="00FD1EEB">
        <w:rPr>
          <w:rFonts w:ascii="Times" w:hAnsi="Times" w:cs="Times"/>
          <w:sz w:val="20"/>
          <w:szCs w:val="20"/>
        </w:rPr>
        <w:t xml:space="preserve">, </w:t>
      </w:r>
      <w:r w:rsidRPr="00FD1EEB">
        <w:rPr>
          <w:rFonts w:ascii="Times" w:hAnsi="Times" w:cs="Times"/>
          <w:i/>
          <w:iCs/>
          <w:sz w:val="20"/>
          <w:szCs w:val="20"/>
        </w:rPr>
        <w:t>12</w:t>
      </w:r>
      <w:r w:rsidRPr="00FD1EEB">
        <w:rPr>
          <w:rFonts w:ascii="Times" w:hAnsi="Times" w:cs="Times"/>
          <w:sz w:val="20"/>
          <w:szCs w:val="20"/>
        </w:rPr>
        <w:t xml:space="preserve">(1), e052344–e052344. </w:t>
      </w:r>
      <w:hyperlink r:id="rId18">
        <w:r w:rsidR="24A258FE" w:rsidRPr="24A258FE">
          <w:rPr>
            <w:rStyle w:val="Hyperlink"/>
            <w:rFonts w:ascii="Times" w:hAnsi="Times" w:cs="Times"/>
            <w:sz w:val="20"/>
            <w:szCs w:val="20"/>
          </w:rPr>
          <w:t>https://doi.org/10.1136/bmjopen-2021-052344</w:t>
        </w:r>
      </w:hyperlink>
    </w:p>
    <w:p w14:paraId="5A0761D6" w14:textId="77777777"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lastRenderedPageBreak/>
        <w:t xml:space="preserve">Cesario, E., Catlett, C., &amp; Talia, D. (2016). Forecasting Crimes Using Autoregressive Models. </w:t>
      </w:r>
      <w:r w:rsidRPr="00FD1EEB">
        <w:rPr>
          <w:rFonts w:ascii="Times" w:hAnsi="Times" w:cs="Times"/>
          <w:i/>
          <w:iCs/>
          <w:sz w:val="20"/>
          <w:szCs w:val="20"/>
        </w:rPr>
        <w:t>The Institute of Electrical and Electronics Engineers, Inc. (IEEE) Conference Proceedings</w:t>
      </w:r>
      <w:r w:rsidRPr="00FD1EEB">
        <w:rPr>
          <w:rFonts w:ascii="Times" w:hAnsi="Times" w:cs="Times"/>
          <w:sz w:val="20"/>
          <w:szCs w:val="20"/>
        </w:rPr>
        <w:t>, 795-.</w:t>
      </w:r>
    </w:p>
    <w:p w14:paraId="01046B26" w14:textId="0FC4515E"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Corsaro, N., Engel, R. S., Herold, T. D., Yildirim, M., &amp; Motz, R. T. (2023). Hot spots policing in Las Vegas: results from a blocked randomized controlled trial in chronic violent crime locations. </w:t>
      </w:r>
      <w:r w:rsidRPr="00FD1EEB">
        <w:rPr>
          <w:rFonts w:ascii="Times" w:hAnsi="Times" w:cs="Times"/>
          <w:i/>
          <w:iCs/>
          <w:sz w:val="20"/>
          <w:szCs w:val="20"/>
        </w:rPr>
        <w:t>Journal of Experimental Criminology</w:t>
      </w:r>
      <w:r w:rsidRPr="00FD1EEB">
        <w:rPr>
          <w:rFonts w:ascii="Times" w:hAnsi="Times" w:cs="Times"/>
          <w:sz w:val="20"/>
          <w:szCs w:val="20"/>
        </w:rPr>
        <w:t xml:space="preserve">, </w:t>
      </w:r>
      <w:r w:rsidRPr="00FD1EEB">
        <w:rPr>
          <w:rFonts w:ascii="Times" w:hAnsi="Times" w:cs="Times"/>
          <w:i/>
          <w:iCs/>
          <w:sz w:val="20"/>
          <w:szCs w:val="20"/>
        </w:rPr>
        <w:t>19</w:t>
      </w:r>
      <w:r w:rsidRPr="00FD1EEB">
        <w:rPr>
          <w:rFonts w:ascii="Times" w:hAnsi="Times" w:cs="Times"/>
          <w:sz w:val="20"/>
          <w:szCs w:val="20"/>
        </w:rPr>
        <w:t xml:space="preserve">(1), 213–235. </w:t>
      </w:r>
      <w:hyperlink r:id="rId19">
        <w:r w:rsidR="24A258FE" w:rsidRPr="24A258FE">
          <w:rPr>
            <w:rStyle w:val="Hyperlink"/>
            <w:rFonts w:ascii="Times" w:hAnsi="Times" w:cs="Times"/>
            <w:sz w:val="20"/>
            <w:szCs w:val="20"/>
          </w:rPr>
          <w:t>https://doi.org/10.1007/s11292-021-09485-8</w:t>
        </w:r>
      </w:hyperlink>
    </w:p>
    <w:p w14:paraId="47BFEBEE" w14:textId="79723AE4" w:rsidR="00FD1EEB" w:rsidRPr="00FD1EEB" w:rsidRDefault="00D271BC"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Prieto Curiel, R. (2023). Weekly Crime Concentration.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39</w:t>
      </w:r>
      <w:r w:rsidRPr="00FD1EEB">
        <w:rPr>
          <w:rFonts w:ascii="Times" w:hAnsi="Times" w:cs="Times"/>
          <w:sz w:val="20"/>
          <w:szCs w:val="20"/>
        </w:rPr>
        <w:t xml:space="preserve">(1), 97–124. </w:t>
      </w:r>
      <w:hyperlink r:id="rId20">
        <w:r w:rsidR="24A258FE" w:rsidRPr="24A258FE">
          <w:rPr>
            <w:rStyle w:val="Hyperlink"/>
            <w:rFonts w:ascii="Times" w:hAnsi="Times" w:cs="Times"/>
            <w:sz w:val="20"/>
            <w:szCs w:val="20"/>
          </w:rPr>
          <w:t>https://doi.org/10.1007/s10940-021-09533-6</w:t>
        </w:r>
      </w:hyperlink>
    </w:p>
    <w:p w14:paraId="073B5B1B" w14:textId="2E4A426D" w:rsidR="00FD1EEB" w:rsidRPr="00FD1EEB" w:rsidRDefault="00D271BC" w:rsidP="00586983">
      <w:pPr>
        <w:pStyle w:val="ListParagraph"/>
        <w:numPr>
          <w:ilvl w:val="0"/>
          <w:numId w:val="5"/>
        </w:numPr>
        <w:rPr>
          <w:rFonts w:ascii="Times" w:hAnsi="Times" w:cs="Times"/>
          <w:sz w:val="20"/>
          <w:szCs w:val="20"/>
        </w:rPr>
      </w:pPr>
      <w:proofErr w:type="spellStart"/>
      <w:r w:rsidRPr="00FD1EEB">
        <w:rPr>
          <w:rFonts w:ascii="Times" w:hAnsi="Times" w:cs="Times"/>
          <w:sz w:val="20"/>
          <w:szCs w:val="20"/>
        </w:rPr>
        <w:t>Dakalbab</w:t>
      </w:r>
      <w:proofErr w:type="spellEnd"/>
      <w:r w:rsidRPr="00FD1EEB">
        <w:rPr>
          <w:rFonts w:ascii="Times" w:hAnsi="Times" w:cs="Times"/>
          <w:sz w:val="20"/>
          <w:szCs w:val="20"/>
        </w:rPr>
        <w:t xml:space="preserve">, F., Abu Talib, M., Abu </w:t>
      </w:r>
      <w:proofErr w:type="spellStart"/>
      <w:r w:rsidRPr="00FD1EEB">
        <w:rPr>
          <w:rFonts w:ascii="Times" w:hAnsi="Times" w:cs="Times"/>
          <w:sz w:val="20"/>
          <w:szCs w:val="20"/>
        </w:rPr>
        <w:t>Waraga</w:t>
      </w:r>
      <w:proofErr w:type="spellEnd"/>
      <w:r w:rsidRPr="00FD1EEB">
        <w:rPr>
          <w:rFonts w:ascii="Times" w:hAnsi="Times" w:cs="Times"/>
          <w:sz w:val="20"/>
          <w:szCs w:val="20"/>
        </w:rPr>
        <w:t xml:space="preserve">, O., Bou Nassif, A., Abbas, S., &amp; Nasir, Q. (2022). Artificial intelligence &amp; crime prediction: A systematic literature review. </w:t>
      </w:r>
      <w:r w:rsidRPr="00FD1EEB">
        <w:rPr>
          <w:rFonts w:ascii="Times" w:hAnsi="Times" w:cs="Times"/>
          <w:i/>
          <w:iCs/>
          <w:sz w:val="20"/>
          <w:szCs w:val="20"/>
        </w:rPr>
        <w:t>Social Sciences &amp; Humanities Open</w:t>
      </w:r>
      <w:r w:rsidRPr="00FD1EEB">
        <w:rPr>
          <w:rFonts w:ascii="Times" w:hAnsi="Times" w:cs="Times"/>
          <w:sz w:val="20"/>
          <w:szCs w:val="20"/>
        </w:rPr>
        <w:t xml:space="preserve">, </w:t>
      </w:r>
      <w:r w:rsidRPr="00FD1EEB">
        <w:rPr>
          <w:rFonts w:ascii="Times" w:hAnsi="Times" w:cs="Times"/>
          <w:i/>
          <w:iCs/>
          <w:sz w:val="20"/>
          <w:szCs w:val="20"/>
        </w:rPr>
        <w:t>6</w:t>
      </w:r>
      <w:r w:rsidRPr="00FD1EEB">
        <w:rPr>
          <w:rFonts w:ascii="Times" w:hAnsi="Times" w:cs="Times"/>
          <w:sz w:val="20"/>
          <w:szCs w:val="20"/>
        </w:rPr>
        <w:t xml:space="preserve">(1), 100342-. </w:t>
      </w:r>
      <w:hyperlink r:id="rId21">
        <w:r w:rsidR="24A258FE" w:rsidRPr="24A258FE">
          <w:rPr>
            <w:rStyle w:val="Hyperlink"/>
            <w:rFonts w:ascii="Times" w:eastAsiaTheme="majorEastAsia" w:hAnsi="Times" w:cs="Times"/>
            <w:sz w:val="20"/>
            <w:szCs w:val="20"/>
          </w:rPr>
          <w:t>https://doi.org/10.1016/j.ssaho.2022.100342</w:t>
        </w:r>
      </w:hyperlink>
    </w:p>
    <w:p w14:paraId="05251482" w14:textId="77777777" w:rsidR="00FD1EEB" w:rsidRPr="00FD1EEB" w:rsidRDefault="00FD1EEB" w:rsidP="00FD1EEB">
      <w:pPr>
        <w:pStyle w:val="ListParagraph"/>
        <w:numPr>
          <w:ilvl w:val="0"/>
          <w:numId w:val="5"/>
        </w:numPr>
        <w:rPr>
          <w:rFonts w:ascii="Times" w:hAnsi="Times" w:cs="Times"/>
          <w:sz w:val="20"/>
          <w:szCs w:val="20"/>
        </w:rPr>
      </w:pPr>
      <w:r w:rsidRPr="00FD1EEB">
        <w:rPr>
          <w:rFonts w:ascii="Times" w:hAnsi="Times" w:cs="Times"/>
          <w:sz w:val="20"/>
          <w:szCs w:val="20"/>
        </w:rPr>
        <w:t xml:space="preserve">Girard, J., Pandey, S., Bunn, Z., Papesh, C., Cheun, J., &amp; Zhang, Y. (2023). </w:t>
      </w:r>
      <w:r w:rsidRPr="00FD1EEB">
        <w:rPr>
          <w:rFonts w:ascii="Times" w:hAnsi="Times" w:cs="Times"/>
          <w:i/>
          <w:iCs/>
          <w:sz w:val="20"/>
          <w:szCs w:val="20"/>
        </w:rPr>
        <w:t>Identifying Locations of Drug Overdose in Las Vegas to Implement the Cardiff Violence Prevention Model</w:t>
      </w:r>
      <w:r w:rsidRPr="00FD1EEB">
        <w:rPr>
          <w:rFonts w:ascii="Times" w:hAnsi="Times" w:cs="Times"/>
          <w:sz w:val="20"/>
          <w:szCs w:val="20"/>
        </w:rPr>
        <w:t>. SMU Scholar.</w:t>
      </w:r>
    </w:p>
    <w:p w14:paraId="29840351" w14:textId="144BA26E" w:rsidR="6E61FD17" w:rsidRDefault="6E61FD17" w:rsidP="6E61FD17">
      <w:pPr>
        <w:pStyle w:val="ListParagraph"/>
        <w:numPr>
          <w:ilvl w:val="0"/>
          <w:numId w:val="5"/>
        </w:numPr>
        <w:rPr>
          <w:rFonts w:ascii="Times" w:hAnsi="Times" w:cs="Times"/>
          <w:sz w:val="20"/>
          <w:szCs w:val="20"/>
        </w:rPr>
      </w:pPr>
      <w:r w:rsidRPr="6E61FD17">
        <w:rPr>
          <w:rFonts w:ascii="Times" w:hAnsi="Times" w:cs="Times"/>
          <w:sz w:val="20"/>
          <w:szCs w:val="20"/>
        </w:rPr>
        <w:t xml:space="preserve">Hu, K., Klinkenberg, B., Gan, W. Q., &amp; </w:t>
      </w:r>
      <w:proofErr w:type="spellStart"/>
      <w:r w:rsidRPr="6E61FD17">
        <w:rPr>
          <w:rFonts w:ascii="Times" w:hAnsi="Times" w:cs="Times"/>
          <w:sz w:val="20"/>
          <w:szCs w:val="20"/>
        </w:rPr>
        <w:t>Slaunwhite</w:t>
      </w:r>
      <w:proofErr w:type="spellEnd"/>
      <w:r w:rsidRPr="6E61FD17">
        <w:rPr>
          <w:rFonts w:ascii="Times" w:hAnsi="Times" w:cs="Times"/>
          <w:sz w:val="20"/>
          <w:szCs w:val="20"/>
        </w:rPr>
        <w:t>, A. K. (2022). Spatial-temporal trends in the risk of illicit drug toxicity death in British Columbia. BMC Public Health, 22(2121). https://doi.org/10.1186/s12889-022-14586-8</w:t>
      </w:r>
    </w:p>
    <w:p w14:paraId="59FD6EED" w14:textId="71E32457" w:rsidR="00FD1EEB" w:rsidRPr="00FD1EEB" w:rsidRDefault="00D271BC" w:rsidP="00586983">
      <w:pPr>
        <w:pStyle w:val="ListParagraph"/>
        <w:numPr>
          <w:ilvl w:val="0"/>
          <w:numId w:val="5"/>
        </w:numPr>
        <w:rPr>
          <w:rFonts w:ascii="Times" w:hAnsi="Times" w:cs="Times"/>
          <w:sz w:val="20"/>
          <w:szCs w:val="20"/>
        </w:rPr>
      </w:pPr>
      <w:proofErr w:type="spellStart"/>
      <w:r w:rsidRPr="00FD1EEB">
        <w:rPr>
          <w:rFonts w:ascii="Times" w:hAnsi="Times" w:cs="Times"/>
          <w:sz w:val="20"/>
          <w:szCs w:val="20"/>
        </w:rPr>
        <w:t>Jagait</w:t>
      </w:r>
      <w:proofErr w:type="spellEnd"/>
      <w:r w:rsidRPr="00FD1EEB">
        <w:rPr>
          <w:rFonts w:ascii="Times" w:hAnsi="Times" w:cs="Times"/>
          <w:sz w:val="20"/>
          <w:szCs w:val="20"/>
        </w:rPr>
        <w:t xml:space="preserve">, R. K., </w:t>
      </w:r>
      <w:proofErr w:type="spellStart"/>
      <w:r w:rsidRPr="00FD1EEB">
        <w:rPr>
          <w:rFonts w:ascii="Times" w:hAnsi="Times" w:cs="Times"/>
          <w:sz w:val="20"/>
          <w:szCs w:val="20"/>
        </w:rPr>
        <w:t>Fekri</w:t>
      </w:r>
      <w:proofErr w:type="spellEnd"/>
      <w:r w:rsidRPr="00FD1EEB">
        <w:rPr>
          <w:rFonts w:ascii="Times" w:hAnsi="Times" w:cs="Times"/>
          <w:sz w:val="20"/>
          <w:szCs w:val="20"/>
        </w:rPr>
        <w:t xml:space="preserve">, M. N., </w:t>
      </w:r>
      <w:proofErr w:type="spellStart"/>
      <w:r w:rsidRPr="00FD1EEB">
        <w:rPr>
          <w:rFonts w:ascii="Times" w:hAnsi="Times" w:cs="Times"/>
          <w:sz w:val="20"/>
          <w:szCs w:val="20"/>
        </w:rPr>
        <w:t>Grolinger</w:t>
      </w:r>
      <w:proofErr w:type="spellEnd"/>
      <w:r w:rsidRPr="00FD1EEB">
        <w:rPr>
          <w:rFonts w:ascii="Times" w:hAnsi="Times" w:cs="Times"/>
          <w:sz w:val="20"/>
          <w:szCs w:val="20"/>
        </w:rPr>
        <w:t xml:space="preserve">, K., &amp; Mir, S. (2021). Load Forecasting Under Concept Drift: Online Ensemble Learning </w:t>
      </w:r>
      <w:proofErr w:type="gramStart"/>
      <w:r w:rsidRPr="00FD1EEB">
        <w:rPr>
          <w:rFonts w:ascii="Times" w:hAnsi="Times" w:cs="Times"/>
          <w:sz w:val="20"/>
          <w:szCs w:val="20"/>
        </w:rPr>
        <w:t>With</w:t>
      </w:r>
      <w:proofErr w:type="gramEnd"/>
      <w:r w:rsidRPr="00FD1EEB">
        <w:rPr>
          <w:rFonts w:ascii="Times" w:hAnsi="Times" w:cs="Times"/>
          <w:sz w:val="20"/>
          <w:szCs w:val="20"/>
        </w:rPr>
        <w:t xml:space="preserve"> Recurrent Neural Network and ARIMA. </w:t>
      </w:r>
      <w:r w:rsidRPr="00FD1EEB">
        <w:rPr>
          <w:rFonts w:ascii="Times" w:hAnsi="Times" w:cs="Times"/>
          <w:i/>
          <w:iCs/>
          <w:sz w:val="20"/>
          <w:szCs w:val="20"/>
        </w:rPr>
        <w:t>IEEE Access</w:t>
      </w:r>
      <w:r w:rsidRPr="00FD1EEB">
        <w:rPr>
          <w:rFonts w:ascii="Times" w:hAnsi="Times" w:cs="Times"/>
          <w:sz w:val="20"/>
          <w:szCs w:val="20"/>
        </w:rPr>
        <w:t xml:space="preserve">, </w:t>
      </w:r>
      <w:r w:rsidRPr="00FD1EEB">
        <w:rPr>
          <w:rFonts w:ascii="Times" w:hAnsi="Times" w:cs="Times"/>
          <w:i/>
          <w:iCs/>
          <w:sz w:val="20"/>
          <w:szCs w:val="20"/>
        </w:rPr>
        <w:t>9</w:t>
      </w:r>
      <w:r w:rsidRPr="00FD1EEB">
        <w:rPr>
          <w:rFonts w:ascii="Times" w:hAnsi="Times" w:cs="Times"/>
          <w:sz w:val="20"/>
          <w:szCs w:val="20"/>
        </w:rPr>
        <w:t xml:space="preserve">, 98992–99008. </w:t>
      </w:r>
      <w:hyperlink r:id="rId22">
        <w:r w:rsidR="24A258FE" w:rsidRPr="24A258FE">
          <w:rPr>
            <w:rStyle w:val="Hyperlink"/>
            <w:rFonts w:ascii="Times" w:eastAsiaTheme="majorEastAsia" w:hAnsi="Times" w:cs="Times"/>
            <w:sz w:val="20"/>
            <w:szCs w:val="20"/>
          </w:rPr>
          <w:t>https://doi.org/10.1109/ACCESS.2021.3095420</w:t>
        </w:r>
      </w:hyperlink>
    </w:p>
    <w:p w14:paraId="4A175253" w14:textId="31F60828"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Liang, W., Wang, Y., Tao, H., &amp; Cao, J. (2022). Towards hour-level crime prediction: A neural attentive framework with spatial–temporal-categorical fusion. </w:t>
      </w:r>
      <w:r w:rsidRPr="00FD1EEB">
        <w:rPr>
          <w:rFonts w:ascii="Times" w:hAnsi="Times" w:cs="Times"/>
          <w:i/>
          <w:iCs/>
          <w:sz w:val="20"/>
          <w:szCs w:val="20"/>
        </w:rPr>
        <w:t>Neurocomputing (Amsterdam)</w:t>
      </w:r>
      <w:r w:rsidRPr="00FD1EEB">
        <w:rPr>
          <w:rFonts w:ascii="Times" w:hAnsi="Times" w:cs="Times"/>
          <w:sz w:val="20"/>
          <w:szCs w:val="20"/>
        </w:rPr>
        <w:t xml:space="preserve">, </w:t>
      </w:r>
      <w:r w:rsidRPr="00FD1EEB">
        <w:rPr>
          <w:rFonts w:ascii="Times" w:hAnsi="Times" w:cs="Times"/>
          <w:i/>
          <w:iCs/>
          <w:sz w:val="20"/>
          <w:szCs w:val="20"/>
        </w:rPr>
        <w:t>486</w:t>
      </w:r>
      <w:r w:rsidRPr="00FD1EEB">
        <w:rPr>
          <w:rFonts w:ascii="Times" w:hAnsi="Times" w:cs="Times"/>
          <w:sz w:val="20"/>
          <w:szCs w:val="20"/>
        </w:rPr>
        <w:t xml:space="preserve">, 286–297. </w:t>
      </w:r>
      <w:hyperlink r:id="rId23">
        <w:r w:rsidR="24A258FE" w:rsidRPr="24A258FE">
          <w:rPr>
            <w:rStyle w:val="Hyperlink"/>
            <w:rFonts w:ascii="Times" w:hAnsi="Times" w:cs="Times"/>
            <w:sz w:val="20"/>
            <w:szCs w:val="20"/>
          </w:rPr>
          <w:t>https://doi.org/10.1016/j.neucom.2021.11.052</w:t>
        </w:r>
      </w:hyperlink>
    </w:p>
    <w:p w14:paraId="2F9F507C" w14:textId="46A3A565"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Mercer Kollar, L., PhD, A. Summer, S., MD, MSc, F. Jacoby, S., PhD, MPH, RN, &amp; Ridgeway, G., PhD. (2018). Cardiff Model Toolkit. </w:t>
      </w:r>
      <w:hyperlink r:id="rId24">
        <w:r w:rsidR="24A258FE" w:rsidRPr="24A258FE">
          <w:rPr>
            <w:rStyle w:val="Hyperlink"/>
            <w:rFonts w:ascii="Times" w:hAnsi="Times" w:cs="Times"/>
            <w:sz w:val="20"/>
            <w:szCs w:val="20"/>
          </w:rPr>
          <w:t>www.cdc.gov</w:t>
        </w:r>
      </w:hyperlink>
      <w:r w:rsidR="24A258FE" w:rsidRPr="24A258FE">
        <w:rPr>
          <w:rFonts w:ascii="Times" w:hAnsi="Times" w:cs="Times"/>
          <w:sz w:val="20"/>
          <w:szCs w:val="20"/>
        </w:rPr>
        <w:t xml:space="preserve">. </w:t>
      </w:r>
      <w:hyperlink r:id="rId25">
        <w:r w:rsidR="24A258FE" w:rsidRPr="24A258FE">
          <w:rPr>
            <w:rStyle w:val="Hyperlink"/>
            <w:rFonts w:ascii="Times" w:hAnsi="Times" w:cs="Times"/>
            <w:sz w:val="20"/>
            <w:szCs w:val="20"/>
          </w:rPr>
          <w:t>https://www.cdc.gov/violenceprevention/pdf/cardiffmodel/cardiff-toolkit508.pdf</w:t>
        </w:r>
      </w:hyperlink>
    </w:p>
    <w:p w14:paraId="026B846F" w14:textId="0F0CFCBF"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Prathap, B. R. (2023). Geo-spatial crime density attribution using optimized machine learning algorithms. </w:t>
      </w:r>
      <w:r w:rsidRPr="00FD1EEB">
        <w:rPr>
          <w:rFonts w:ascii="Times" w:hAnsi="Times" w:cs="Times"/>
          <w:i/>
          <w:iCs/>
          <w:sz w:val="20"/>
          <w:szCs w:val="20"/>
        </w:rPr>
        <w:t xml:space="preserve">International Journal of </w:t>
      </w:r>
      <w:r w:rsidRPr="00FD1EEB">
        <w:rPr>
          <w:rFonts w:ascii="Times" w:hAnsi="Times" w:cs="Times"/>
          <w:i/>
          <w:iCs/>
          <w:sz w:val="20"/>
          <w:szCs w:val="20"/>
        </w:rPr>
        <w:lastRenderedPageBreak/>
        <w:t>Information Technology (Singapore. Online)</w:t>
      </w:r>
      <w:r w:rsidRPr="00FD1EEB">
        <w:rPr>
          <w:rFonts w:ascii="Times" w:hAnsi="Times" w:cs="Times"/>
          <w:sz w:val="20"/>
          <w:szCs w:val="20"/>
        </w:rPr>
        <w:t xml:space="preserve">, </w:t>
      </w:r>
      <w:r w:rsidRPr="00FD1EEB">
        <w:rPr>
          <w:rFonts w:ascii="Times" w:hAnsi="Times" w:cs="Times"/>
          <w:i/>
          <w:iCs/>
          <w:sz w:val="20"/>
          <w:szCs w:val="20"/>
        </w:rPr>
        <w:t>15</w:t>
      </w:r>
      <w:r w:rsidRPr="00FD1EEB">
        <w:rPr>
          <w:rFonts w:ascii="Times" w:hAnsi="Times" w:cs="Times"/>
          <w:sz w:val="20"/>
          <w:szCs w:val="20"/>
        </w:rPr>
        <w:t xml:space="preserve">(2), 1167–1178. </w:t>
      </w:r>
      <w:hyperlink r:id="rId26">
        <w:r w:rsidR="24A258FE" w:rsidRPr="24A258FE">
          <w:rPr>
            <w:rStyle w:val="Hyperlink"/>
            <w:rFonts w:ascii="Times" w:hAnsi="Times" w:cs="Times"/>
            <w:sz w:val="20"/>
            <w:szCs w:val="20"/>
          </w:rPr>
          <w:t>https://doi.org/10.1007/s41870-023-01160-7</w:t>
        </w:r>
      </w:hyperlink>
    </w:p>
    <w:p w14:paraId="3662DE33" w14:textId="0048D1D4" w:rsidR="00FD1EEB" w:rsidRPr="00FD1EEB" w:rsidRDefault="00000000" w:rsidP="00FD1EEB">
      <w:pPr>
        <w:pStyle w:val="ListParagraph"/>
        <w:numPr>
          <w:ilvl w:val="0"/>
          <w:numId w:val="5"/>
        </w:numPr>
        <w:rPr>
          <w:rFonts w:ascii="Times" w:hAnsi="Times" w:cs="Times"/>
          <w:sz w:val="20"/>
          <w:szCs w:val="20"/>
        </w:rPr>
      </w:pPr>
      <w:hyperlink r:id="rId27">
        <w:r w:rsidR="24A258FE" w:rsidRPr="24A258FE">
          <w:rPr>
            <w:rStyle w:val="Hyperlink"/>
            <w:rFonts w:ascii="Times" w:hAnsi="Times" w:cs="Times"/>
            <w:sz w:val="20"/>
            <w:szCs w:val="20"/>
          </w:rPr>
          <w:t>Sixteen US cities in National Cardiff Violence Prevention Network - News - Cardiff University</w:t>
        </w:r>
      </w:hyperlink>
    </w:p>
    <w:p w14:paraId="7233A661" w14:textId="04B7A1D3" w:rsidR="009F2E66" w:rsidRPr="009F2E66" w:rsidRDefault="009F2E66" w:rsidP="009F2E66">
      <w:pPr>
        <w:pStyle w:val="ListParagraph"/>
        <w:numPr>
          <w:ilvl w:val="0"/>
          <w:numId w:val="5"/>
        </w:numPr>
        <w:rPr>
          <w:ins w:id="73" w:author="Dane Holmes" w:date="2024-04-12T13:54:00Z"/>
          <w:rFonts w:ascii="Times" w:hAnsi="Times" w:cs="Times"/>
          <w:sz w:val="20"/>
          <w:szCs w:val="20"/>
          <w:rPrChange w:id="74" w:author="Dane Holmes" w:date="2024-04-12T13:54:00Z">
            <w:rPr>
              <w:ins w:id="75" w:author="Dane Holmes" w:date="2024-04-12T13:54:00Z"/>
              <w:rFonts w:ascii="Times" w:hAnsi="Times" w:cs="Times"/>
              <w:i/>
              <w:iCs/>
              <w:sz w:val="20"/>
              <w:szCs w:val="20"/>
            </w:rPr>
          </w:rPrChange>
        </w:rPr>
      </w:pPr>
      <w:ins w:id="76" w:author="Dane Holmes" w:date="2024-04-12T13:54:00Z">
        <w:r w:rsidRPr="00A05564">
          <w:rPr>
            <w:rFonts w:ascii="Times" w:hAnsi="Times" w:cs="Times"/>
            <w:sz w:val="20"/>
            <w:szCs w:val="20"/>
          </w:rPr>
          <w:t xml:space="preserve">Task Force, C. C. B., &amp; Gemignani, G. (n.d.). History of Nevada’s gaming regulatory structure. </w:t>
        </w:r>
        <w:r>
          <w:rPr>
            <w:rFonts w:ascii="Times" w:hAnsi="Times" w:cs="Times"/>
            <w:sz w:val="20"/>
            <w:szCs w:val="20"/>
          </w:rPr>
          <w:fldChar w:fldCharType="begin"/>
        </w:r>
        <w:r>
          <w:rPr>
            <w:rFonts w:ascii="Times" w:hAnsi="Times" w:cs="Times"/>
            <w:sz w:val="20"/>
            <w:szCs w:val="20"/>
          </w:rPr>
          <w:instrText>HYPERLINK "https://tax.nv.gov/uploadedFiles/taxnvgov/Content/FAQs/NV-Gaming-History.pdf"</w:instrText>
        </w:r>
        <w:r>
          <w:rPr>
            <w:rFonts w:ascii="Times" w:hAnsi="Times" w:cs="Times"/>
            <w:sz w:val="20"/>
            <w:szCs w:val="20"/>
          </w:rPr>
        </w:r>
        <w:r>
          <w:rPr>
            <w:rFonts w:ascii="Times" w:hAnsi="Times" w:cs="Times"/>
            <w:sz w:val="20"/>
            <w:szCs w:val="20"/>
          </w:rPr>
          <w:fldChar w:fldCharType="separate"/>
        </w:r>
        <w:r w:rsidRPr="00A05564">
          <w:rPr>
            <w:rStyle w:val="Hyperlink"/>
            <w:rFonts w:ascii="Times" w:hAnsi="Times" w:cs="Times"/>
            <w:sz w:val="20"/>
            <w:szCs w:val="20"/>
          </w:rPr>
          <w:t>https://tax.nv.gov/uploadedFiles/taxnvgov/Content/FAQs/NV-Gaming-History.pdf</w:t>
        </w:r>
        <w:r>
          <w:rPr>
            <w:rFonts w:ascii="Times" w:hAnsi="Times" w:cs="Times"/>
            <w:sz w:val="20"/>
            <w:szCs w:val="20"/>
          </w:rPr>
          <w:fldChar w:fldCharType="end"/>
        </w:r>
      </w:ins>
    </w:p>
    <w:p w14:paraId="7E37E867" w14:textId="5B6FFC6C" w:rsidR="00FD1EEB" w:rsidRPr="00FD1EEB" w:rsidRDefault="00FD1EEB" w:rsidP="00586983">
      <w:pPr>
        <w:pStyle w:val="ListParagraph"/>
        <w:numPr>
          <w:ilvl w:val="0"/>
          <w:numId w:val="5"/>
        </w:numPr>
        <w:rPr>
          <w:rFonts w:ascii="Times" w:hAnsi="Times" w:cs="Times"/>
          <w:sz w:val="20"/>
          <w:szCs w:val="20"/>
        </w:rPr>
      </w:pPr>
      <w:r w:rsidRPr="00FD1EEB">
        <w:rPr>
          <w:rFonts w:ascii="Times" w:hAnsi="Times" w:cs="Times"/>
          <w:i/>
          <w:iCs/>
          <w:sz w:val="20"/>
          <w:szCs w:val="20"/>
        </w:rPr>
        <w:t>The Cardiff Model for Violence Prevention - Cardiff University</w:t>
      </w:r>
      <w:r w:rsidRPr="00FD1EEB">
        <w:rPr>
          <w:rFonts w:ascii="Times" w:hAnsi="Times" w:cs="Times"/>
          <w:sz w:val="20"/>
          <w:szCs w:val="20"/>
        </w:rPr>
        <w:t xml:space="preserve">. (2022). Cardiff University. </w:t>
      </w:r>
      <w:hyperlink r:id="rId28">
        <w:r w:rsidR="24A258FE" w:rsidRPr="24A258FE">
          <w:rPr>
            <w:rStyle w:val="Hyperlink"/>
            <w:rFonts w:ascii="Times" w:hAnsi="Times" w:cs="Times"/>
            <w:sz w:val="20"/>
            <w:szCs w:val="20"/>
          </w:rPr>
          <w:t>https://www.cardiff.ac.uk/documents/2665796-the-cardiff-model-for-violence-prevention</w:t>
        </w:r>
      </w:hyperlink>
    </w:p>
    <w:p w14:paraId="3AC9FA04" w14:textId="7F9BB86A" w:rsidR="00FD1EEB" w:rsidRPr="00FD1EEB" w:rsidRDefault="00D271BC" w:rsidP="00586983">
      <w:pPr>
        <w:pStyle w:val="ListParagraph"/>
        <w:numPr>
          <w:ilvl w:val="0"/>
          <w:numId w:val="5"/>
        </w:numPr>
        <w:rPr>
          <w:rFonts w:ascii="Times" w:hAnsi="Times" w:cs="Times"/>
          <w:sz w:val="20"/>
          <w:szCs w:val="20"/>
        </w:rPr>
      </w:pPr>
      <w:r w:rsidRPr="00FD1EEB">
        <w:rPr>
          <w:rFonts w:ascii="Times" w:hAnsi="Times" w:cs="Times"/>
          <w:sz w:val="20"/>
          <w:szCs w:val="20"/>
        </w:rPr>
        <w:t xml:space="preserve">Towers, S., Chen, S., Malik, A., &amp; Ebert, D. (2018). Factors influencing temporal patterns in crime in a large American city: A predictive analytics perspective. </w:t>
      </w:r>
      <w:proofErr w:type="spellStart"/>
      <w:r w:rsidRPr="00FD1EEB">
        <w:rPr>
          <w:rFonts w:ascii="Times" w:hAnsi="Times" w:cs="Times"/>
          <w:i/>
          <w:iCs/>
          <w:sz w:val="20"/>
          <w:szCs w:val="20"/>
        </w:rPr>
        <w:t>PloS</w:t>
      </w:r>
      <w:proofErr w:type="spellEnd"/>
      <w:r w:rsidRPr="00FD1EEB">
        <w:rPr>
          <w:rFonts w:ascii="Times" w:hAnsi="Times" w:cs="Times"/>
          <w:i/>
          <w:iCs/>
          <w:sz w:val="20"/>
          <w:szCs w:val="20"/>
        </w:rPr>
        <w:t xml:space="preserve"> One</w:t>
      </w:r>
      <w:r w:rsidRPr="00FD1EEB">
        <w:rPr>
          <w:rFonts w:ascii="Times" w:hAnsi="Times" w:cs="Times"/>
          <w:sz w:val="20"/>
          <w:szCs w:val="20"/>
        </w:rPr>
        <w:t xml:space="preserve">, </w:t>
      </w:r>
      <w:r w:rsidRPr="00FD1EEB">
        <w:rPr>
          <w:rFonts w:ascii="Times" w:hAnsi="Times" w:cs="Times"/>
          <w:i/>
          <w:iCs/>
          <w:sz w:val="20"/>
          <w:szCs w:val="20"/>
        </w:rPr>
        <w:t>13</w:t>
      </w:r>
      <w:r w:rsidRPr="00FD1EEB">
        <w:rPr>
          <w:rFonts w:ascii="Times" w:hAnsi="Times" w:cs="Times"/>
          <w:sz w:val="20"/>
          <w:szCs w:val="20"/>
        </w:rPr>
        <w:t xml:space="preserve">(10), e0205151–e0205151. </w:t>
      </w:r>
      <w:hyperlink r:id="rId29">
        <w:r w:rsidR="24A258FE" w:rsidRPr="24A258FE">
          <w:rPr>
            <w:rStyle w:val="Hyperlink"/>
            <w:rFonts w:ascii="Times" w:hAnsi="Times" w:cs="Times"/>
            <w:sz w:val="20"/>
            <w:szCs w:val="20"/>
          </w:rPr>
          <w:t>https://doi.org/10.1371/journal.pone.0205151</w:t>
        </w:r>
      </w:hyperlink>
    </w:p>
    <w:p w14:paraId="15AF5AE8" w14:textId="42BBD274" w:rsidR="006B1FC1" w:rsidRPr="00A05564" w:rsidRDefault="00D271BC" w:rsidP="006B1FC1">
      <w:pPr>
        <w:pStyle w:val="ListParagraph"/>
        <w:numPr>
          <w:ilvl w:val="0"/>
          <w:numId w:val="5"/>
        </w:numPr>
        <w:rPr>
          <w:ins w:id="77" w:author="Dane Holmes" w:date="2024-04-12T13:53:00Z"/>
          <w:rFonts w:ascii="Times" w:hAnsi="Times" w:cs="Times"/>
          <w:sz w:val="20"/>
          <w:szCs w:val="20"/>
          <w:rPrChange w:id="78" w:author="Dane Holmes" w:date="2024-04-12T13:53:00Z">
            <w:rPr>
              <w:ins w:id="79" w:author="Dane Holmes" w:date="2024-04-12T13:53:00Z"/>
            </w:rPr>
          </w:rPrChange>
        </w:rPr>
      </w:pPr>
      <w:proofErr w:type="spellStart"/>
      <w:r w:rsidRPr="00FD1EEB">
        <w:rPr>
          <w:rFonts w:ascii="Times" w:hAnsi="Times" w:cs="Times"/>
          <w:sz w:val="20"/>
          <w:szCs w:val="20"/>
        </w:rPr>
        <w:t>Turanovic</w:t>
      </w:r>
      <w:proofErr w:type="spellEnd"/>
      <w:r w:rsidRPr="00FD1EEB">
        <w:rPr>
          <w:rFonts w:ascii="Times" w:hAnsi="Times" w:cs="Times"/>
          <w:sz w:val="20"/>
          <w:szCs w:val="20"/>
        </w:rPr>
        <w:t xml:space="preserve">, J. J., &amp; Pratt, T. C. (2013). The Consequences of Maladaptive Coping: Integrating General Strain and Self-Control Theories to Specify a Causal Pathway Between Victimization and Offending. </w:t>
      </w:r>
      <w:r w:rsidRPr="00FD1EEB">
        <w:rPr>
          <w:rFonts w:ascii="Times" w:hAnsi="Times" w:cs="Times"/>
          <w:i/>
          <w:iCs/>
          <w:sz w:val="20"/>
          <w:szCs w:val="20"/>
        </w:rPr>
        <w:t>Journal of Quantitative Criminology</w:t>
      </w:r>
      <w:r w:rsidRPr="00FD1EEB">
        <w:rPr>
          <w:rFonts w:ascii="Times" w:hAnsi="Times" w:cs="Times"/>
          <w:sz w:val="20"/>
          <w:szCs w:val="20"/>
        </w:rPr>
        <w:t xml:space="preserve">, </w:t>
      </w:r>
      <w:r w:rsidRPr="00FD1EEB">
        <w:rPr>
          <w:rFonts w:ascii="Times" w:hAnsi="Times" w:cs="Times"/>
          <w:i/>
          <w:iCs/>
          <w:sz w:val="20"/>
          <w:szCs w:val="20"/>
        </w:rPr>
        <w:t>29</w:t>
      </w:r>
      <w:r w:rsidRPr="00FD1EEB">
        <w:rPr>
          <w:rFonts w:ascii="Times" w:hAnsi="Times" w:cs="Times"/>
          <w:sz w:val="20"/>
          <w:szCs w:val="20"/>
        </w:rPr>
        <w:t xml:space="preserve">(3), 321–345. </w:t>
      </w:r>
      <w:r>
        <w:fldChar w:fldCharType="begin"/>
      </w:r>
      <w:r>
        <w:instrText xml:space="preserve">HYPERLINK "https://doi.org/10.1007/s10940-012-9180-z" </w:instrText>
      </w:r>
      <w:r>
        <w:fldChar w:fldCharType="separate"/>
      </w:r>
      <w:r w:rsidR="6E61FD17" w:rsidRPr="6E61FD17">
        <w:rPr>
          <w:rStyle w:val="Hyperlink"/>
          <w:rFonts w:ascii="Times" w:hAnsi="Times" w:cs="Times"/>
          <w:sz w:val="20"/>
          <w:szCs w:val="20"/>
        </w:rPr>
        <w:t>https://doi.org/10.1007/s10940-012-9180-z</w:t>
      </w:r>
      <w:ins w:id="80" w:author="Christian Orji" w:date="2024-04-06T23:27:00Z">
        <w:r w:rsidR="6E61FD17" w:rsidRPr="6E61FD17">
          <w:rPr>
            <w:rStyle w:val="Hyperlink"/>
            <w:rFonts w:ascii="Times" w:hAnsi="Times" w:cs="Times"/>
            <w:sz w:val="20"/>
            <w:szCs w:val="20"/>
          </w:rPr>
          <w:t xml:space="preserve"> </w:t>
        </w:r>
      </w:ins>
      <w:r>
        <w:fldChar w:fldCharType="end"/>
      </w:r>
    </w:p>
    <w:p w14:paraId="3697632C" w14:textId="06A009CF" w:rsidR="00A05564" w:rsidRPr="006B1FC1" w:rsidDel="009F2E66" w:rsidRDefault="00A05564" w:rsidP="006B1FC1">
      <w:pPr>
        <w:pStyle w:val="ListParagraph"/>
        <w:numPr>
          <w:ilvl w:val="0"/>
          <w:numId w:val="5"/>
        </w:numPr>
        <w:rPr>
          <w:del w:id="81" w:author="Dane Holmes" w:date="2024-04-12T13:54:00Z"/>
          <w:rFonts w:ascii="Times" w:hAnsi="Times" w:cs="Times"/>
          <w:sz w:val="20"/>
          <w:szCs w:val="20"/>
        </w:rPr>
      </w:pPr>
    </w:p>
    <w:p w14:paraId="7156C81C" w14:textId="77777777" w:rsidR="00FD1EEB" w:rsidRDefault="00FD1EEB" w:rsidP="00586983">
      <w:pPr>
        <w:rPr>
          <w:rFonts w:ascii="Times" w:hAnsi="Times" w:cs="Times"/>
        </w:rPr>
      </w:pPr>
    </w:p>
    <w:p w14:paraId="2D9C572F" w14:textId="77777777" w:rsidR="00586983" w:rsidRPr="00FD1EEB" w:rsidRDefault="00586983" w:rsidP="00586983">
      <w:pPr>
        <w:rPr>
          <w:rFonts w:ascii="Times" w:hAnsi="Times" w:cs="Times"/>
          <w:lang w:eastAsia="de-DE"/>
        </w:rPr>
      </w:pPr>
    </w:p>
    <w:p w14:paraId="00D116BD" w14:textId="77777777" w:rsidR="006C422F" w:rsidRPr="00FD1EEB" w:rsidRDefault="006C422F" w:rsidP="006C422F">
      <w:pPr>
        <w:rPr>
          <w:rFonts w:ascii="Times" w:hAnsi="Times" w:cs="Times"/>
          <w:lang w:val="de-DE" w:eastAsia="de-DE"/>
        </w:rPr>
      </w:pPr>
    </w:p>
    <w:sectPr w:rsidR="006C422F" w:rsidRPr="00FD1EEB" w:rsidSect="00501B0F">
      <w:headerReference w:type="even" r:id="rId30"/>
      <w:headerReference w:type="default" r:id="rId31"/>
      <w:footerReference w:type="even" r:id="rId32"/>
      <w:footerReference w:type="default" r:id="rId33"/>
      <w:headerReference w:type="first" r:id="rId34"/>
      <w:footerReference w:type="first" r:id="rId35"/>
      <w:pgSz w:w="11907" w:h="16840"/>
      <w:pgMar w:top="2948" w:right="2495" w:bottom="2948" w:left="249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quie Cheun" w:date="2024-03-27T16:18:00Z" w:initials="JC">
    <w:p w14:paraId="728C7151" w14:textId="0DA10040" w:rsidR="00EEE8A2" w:rsidRDefault="00EEE8A2">
      <w:r>
        <w:t>why is this here?</w:t>
      </w:r>
      <w:r>
        <w:annotationRef/>
      </w:r>
    </w:p>
    <w:p w14:paraId="5F2DAB2D" w14:textId="4CBC943C" w:rsidR="00EEE8A2" w:rsidRDefault="00EEE8A2"/>
  </w:comment>
  <w:comment w:id="1" w:author="Jacquie Cheun" w:date="2024-03-27T16:41:00Z" w:initials="JC">
    <w:p w14:paraId="103B6B64" w14:textId="656F2809" w:rsidR="6D069DF6" w:rsidRDefault="6D069DF6">
      <w:pPr>
        <w:pStyle w:val="CommentText"/>
      </w:pPr>
      <w:r>
        <w:t xml:space="preserve">Literature Review. and the discussion. </w:t>
      </w:r>
      <w:r>
        <w:rPr>
          <w:rStyle w:val="CommentReference"/>
        </w:rPr>
        <w:annotationRef/>
      </w:r>
    </w:p>
  </w:comment>
  <w:comment w:id="3" w:author="Jacquie Cheun" w:date="2024-03-27T16:43:00Z" w:initials="JC">
    <w:p w14:paraId="2777FE09" w14:textId="1D0F6580" w:rsidR="6D069DF6" w:rsidRDefault="6D069DF6">
      <w:pPr>
        <w:pStyle w:val="CommentText"/>
      </w:pPr>
      <w:r>
        <w:t xml:space="preserve">Explain how Overdoses are linked to violent crimes.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2DAB2D" w15:done="0"/>
  <w15:commentEx w15:paraId="103B6B64" w15:paraIdParent="5F2DAB2D" w15:done="0"/>
  <w15:commentEx w15:paraId="2777F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DD0E5A" w16cex:dateUtc="2024-03-27T23:18:00Z"/>
  <w16cex:commentExtensible w16cex:durableId="712E4555" w16cex:dateUtc="2024-03-27T23:41:00Z"/>
  <w16cex:commentExtensible w16cex:durableId="05CED380" w16cex:dateUtc="2024-03-27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2DAB2D" w16cid:durableId="3BDD0E5A"/>
  <w16cid:commentId w16cid:paraId="103B6B64" w16cid:durableId="712E4555"/>
  <w16cid:commentId w16cid:paraId="2777FE09" w16cid:durableId="05CED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F070" w14:textId="77777777" w:rsidR="00501B0F" w:rsidRDefault="00501B0F" w:rsidP="00F50A4C">
      <w:pPr>
        <w:spacing w:after="0" w:line="240" w:lineRule="auto"/>
      </w:pPr>
      <w:r>
        <w:separator/>
      </w:r>
    </w:p>
  </w:endnote>
  <w:endnote w:type="continuationSeparator" w:id="0">
    <w:p w14:paraId="7CF523D9" w14:textId="77777777" w:rsidR="00501B0F" w:rsidRDefault="00501B0F" w:rsidP="00F5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EA72" w14:textId="77777777" w:rsidR="00F50A4C" w:rsidRDefault="00F50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60E6" w14:textId="77777777" w:rsidR="00F50A4C" w:rsidRDefault="00F50A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43D8" w14:textId="77777777" w:rsidR="00F50A4C" w:rsidRDefault="00F50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B22B" w14:textId="77777777" w:rsidR="00501B0F" w:rsidRDefault="00501B0F" w:rsidP="00F50A4C">
      <w:pPr>
        <w:spacing w:after="0" w:line="240" w:lineRule="auto"/>
      </w:pPr>
      <w:r>
        <w:separator/>
      </w:r>
    </w:p>
  </w:footnote>
  <w:footnote w:type="continuationSeparator" w:id="0">
    <w:p w14:paraId="03859B77" w14:textId="77777777" w:rsidR="00501B0F" w:rsidRDefault="00501B0F" w:rsidP="00F50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7609" w14:textId="77777777" w:rsidR="00F50A4C" w:rsidRDefault="00F50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CC9F" w14:textId="77777777" w:rsidR="00F50A4C" w:rsidRDefault="00F50A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BA11" w14:textId="77777777" w:rsidR="00F50A4C" w:rsidRDefault="00F50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485"/>
    <w:multiLevelType w:val="hybridMultilevel"/>
    <w:tmpl w:val="05A4A7C4"/>
    <w:lvl w:ilvl="0" w:tplc="961C431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0E485F"/>
    <w:multiLevelType w:val="hybridMultilevel"/>
    <w:tmpl w:val="4EE2CE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F0708"/>
    <w:multiLevelType w:val="hybridMultilevel"/>
    <w:tmpl w:val="F990C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3C309"/>
    <w:multiLevelType w:val="hybridMultilevel"/>
    <w:tmpl w:val="FFFFFFFF"/>
    <w:lvl w:ilvl="0" w:tplc="0672AF4C">
      <w:start w:val="1"/>
      <w:numFmt w:val="decimal"/>
      <w:lvlText w:val="%1."/>
      <w:lvlJc w:val="left"/>
      <w:pPr>
        <w:ind w:left="720" w:hanging="360"/>
      </w:pPr>
    </w:lvl>
    <w:lvl w:ilvl="1" w:tplc="6DA004BE">
      <w:start w:val="1"/>
      <w:numFmt w:val="lowerLetter"/>
      <w:lvlText w:val="%2."/>
      <w:lvlJc w:val="left"/>
      <w:pPr>
        <w:ind w:left="1440" w:hanging="360"/>
      </w:pPr>
    </w:lvl>
    <w:lvl w:ilvl="2" w:tplc="4EC2D808">
      <w:start w:val="1"/>
      <w:numFmt w:val="lowerRoman"/>
      <w:lvlText w:val="%3."/>
      <w:lvlJc w:val="right"/>
      <w:pPr>
        <w:ind w:left="2160" w:hanging="180"/>
      </w:pPr>
    </w:lvl>
    <w:lvl w:ilvl="3" w:tplc="2E9C722A">
      <w:start w:val="1"/>
      <w:numFmt w:val="decimal"/>
      <w:lvlText w:val="%4."/>
      <w:lvlJc w:val="left"/>
      <w:pPr>
        <w:ind w:left="2880" w:hanging="360"/>
      </w:pPr>
    </w:lvl>
    <w:lvl w:ilvl="4" w:tplc="48381B76">
      <w:start w:val="1"/>
      <w:numFmt w:val="lowerLetter"/>
      <w:lvlText w:val="%5."/>
      <w:lvlJc w:val="left"/>
      <w:pPr>
        <w:ind w:left="3600" w:hanging="360"/>
      </w:pPr>
    </w:lvl>
    <w:lvl w:ilvl="5" w:tplc="CB5E5F50">
      <w:start w:val="1"/>
      <w:numFmt w:val="lowerRoman"/>
      <w:lvlText w:val="%6."/>
      <w:lvlJc w:val="right"/>
      <w:pPr>
        <w:ind w:left="4320" w:hanging="180"/>
      </w:pPr>
    </w:lvl>
    <w:lvl w:ilvl="6" w:tplc="022CD074">
      <w:start w:val="1"/>
      <w:numFmt w:val="decimal"/>
      <w:lvlText w:val="%7."/>
      <w:lvlJc w:val="left"/>
      <w:pPr>
        <w:ind w:left="5040" w:hanging="360"/>
      </w:pPr>
    </w:lvl>
    <w:lvl w:ilvl="7" w:tplc="8092F596">
      <w:start w:val="1"/>
      <w:numFmt w:val="lowerLetter"/>
      <w:lvlText w:val="%8."/>
      <w:lvlJc w:val="left"/>
      <w:pPr>
        <w:ind w:left="5760" w:hanging="360"/>
      </w:pPr>
    </w:lvl>
    <w:lvl w:ilvl="8" w:tplc="28E2C254">
      <w:start w:val="1"/>
      <w:numFmt w:val="lowerRoman"/>
      <w:lvlText w:val="%9."/>
      <w:lvlJc w:val="right"/>
      <w:pPr>
        <w:ind w:left="6480" w:hanging="180"/>
      </w:pPr>
    </w:lvl>
  </w:abstractNum>
  <w:abstractNum w:abstractNumId="4" w15:restartNumberingAfterBreak="0">
    <w:nsid w:val="6C400FD1"/>
    <w:multiLevelType w:val="hybridMultilevel"/>
    <w:tmpl w:val="05A4A7C4"/>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2684F91"/>
    <w:multiLevelType w:val="hybridMultilevel"/>
    <w:tmpl w:val="8906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37555">
    <w:abstractNumId w:val="2"/>
  </w:num>
  <w:num w:numId="2" w16cid:durableId="456727044">
    <w:abstractNumId w:val="1"/>
  </w:num>
  <w:num w:numId="3" w16cid:durableId="1911767336">
    <w:abstractNumId w:val="0"/>
  </w:num>
  <w:num w:numId="4" w16cid:durableId="1933128462">
    <w:abstractNumId w:val="4"/>
  </w:num>
  <w:num w:numId="5" w16cid:durableId="953092482">
    <w:abstractNumId w:val="5"/>
  </w:num>
  <w:num w:numId="6" w16cid:durableId="3084856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quie Cheun">
    <w15:presenceInfo w15:providerId="Windows Live" w15:userId="d5041ace5c27bae6"/>
  </w15:person>
  <w15:person w15:author="Christian Orji">
    <w15:presenceInfo w15:providerId="Windows Live" w15:userId="553368e6cf24e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2F"/>
    <w:rsid w:val="000011EF"/>
    <w:rsid w:val="00004B23"/>
    <w:rsid w:val="00005926"/>
    <w:rsid w:val="00007BEE"/>
    <w:rsid w:val="00016352"/>
    <w:rsid w:val="00021B3C"/>
    <w:rsid w:val="000235EA"/>
    <w:rsid w:val="00032005"/>
    <w:rsid w:val="000321BE"/>
    <w:rsid w:val="00033B57"/>
    <w:rsid w:val="00050C88"/>
    <w:rsid w:val="00050D60"/>
    <w:rsid w:val="00051A53"/>
    <w:rsid w:val="00055877"/>
    <w:rsid w:val="000560AE"/>
    <w:rsid w:val="000636CB"/>
    <w:rsid w:val="0006443F"/>
    <w:rsid w:val="00066193"/>
    <w:rsid w:val="00066C61"/>
    <w:rsid w:val="000775C9"/>
    <w:rsid w:val="00080726"/>
    <w:rsid w:val="000927D0"/>
    <w:rsid w:val="000A04A3"/>
    <w:rsid w:val="000B2E6D"/>
    <w:rsid w:val="000B42CC"/>
    <w:rsid w:val="000C370E"/>
    <w:rsid w:val="000C3D53"/>
    <w:rsid w:val="000C5E5A"/>
    <w:rsid w:val="000C7774"/>
    <w:rsid w:val="000C77E5"/>
    <w:rsid w:val="000D2709"/>
    <w:rsid w:val="000E04C9"/>
    <w:rsid w:val="000E0FE7"/>
    <w:rsid w:val="000E3F2B"/>
    <w:rsid w:val="000E6AC6"/>
    <w:rsid w:val="000F2FA4"/>
    <w:rsid w:val="000F4C91"/>
    <w:rsid w:val="000F6209"/>
    <w:rsid w:val="000F6460"/>
    <w:rsid w:val="00115A18"/>
    <w:rsid w:val="00124C71"/>
    <w:rsid w:val="001323D0"/>
    <w:rsid w:val="00142512"/>
    <w:rsid w:val="00142673"/>
    <w:rsid w:val="00143E49"/>
    <w:rsid w:val="00145E92"/>
    <w:rsid w:val="001473FE"/>
    <w:rsid w:val="00147602"/>
    <w:rsid w:val="0015317F"/>
    <w:rsid w:val="001533C2"/>
    <w:rsid w:val="00153A15"/>
    <w:rsid w:val="00153E67"/>
    <w:rsid w:val="00156763"/>
    <w:rsid w:val="00157FF9"/>
    <w:rsid w:val="00162613"/>
    <w:rsid w:val="00172909"/>
    <w:rsid w:val="00175B65"/>
    <w:rsid w:val="0019173F"/>
    <w:rsid w:val="00191AC8"/>
    <w:rsid w:val="00194C85"/>
    <w:rsid w:val="001B5A71"/>
    <w:rsid w:val="001C0149"/>
    <w:rsid w:val="001C0DB9"/>
    <w:rsid w:val="001C12BF"/>
    <w:rsid w:val="001C2E6F"/>
    <w:rsid w:val="001C3F2F"/>
    <w:rsid w:val="001C4DDC"/>
    <w:rsid w:val="001D42DF"/>
    <w:rsid w:val="001E3388"/>
    <w:rsid w:val="001E604F"/>
    <w:rsid w:val="001F0D61"/>
    <w:rsid w:val="0020048B"/>
    <w:rsid w:val="0020058B"/>
    <w:rsid w:val="002112B0"/>
    <w:rsid w:val="00212A99"/>
    <w:rsid w:val="00214D62"/>
    <w:rsid w:val="00214DE7"/>
    <w:rsid w:val="0021535F"/>
    <w:rsid w:val="002174AB"/>
    <w:rsid w:val="002221A7"/>
    <w:rsid w:val="0022263B"/>
    <w:rsid w:val="00225AE3"/>
    <w:rsid w:val="00227C0D"/>
    <w:rsid w:val="00232393"/>
    <w:rsid w:val="00234BFA"/>
    <w:rsid w:val="002378CD"/>
    <w:rsid w:val="00237C3F"/>
    <w:rsid w:val="00242F52"/>
    <w:rsid w:val="0024302D"/>
    <w:rsid w:val="00245480"/>
    <w:rsid w:val="002568FD"/>
    <w:rsid w:val="0026241D"/>
    <w:rsid w:val="00266472"/>
    <w:rsid w:val="0026785A"/>
    <w:rsid w:val="00273585"/>
    <w:rsid w:val="00273EB4"/>
    <w:rsid w:val="002800B2"/>
    <w:rsid w:val="002804B0"/>
    <w:rsid w:val="00291A66"/>
    <w:rsid w:val="00291BFC"/>
    <w:rsid w:val="0029477B"/>
    <w:rsid w:val="00296EA7"/>
    <w:rsid w:val="002A068F"/>
    <w:rsid w:val="002A53AD"/>
    <w:rsid w:val="002B1CB3"/>
    <w:rsid w:val="002B3908"/>
    <w:rsid w:val="002B4145"/>
    <w:rsid w:val="002B67AE"/>
    <w:rsid w:val="002C0440"/>
    <w:rsid w:val="002C42D4"/>
    <w:rsid w:val="002C779F"/>
    <w:rsid w:val="002E675D"/>
    <w:rsid w:val="002F1657"/>
    <w:rsid w:val="002F542F"/>
    <w:rsid w:val="002F5708"/>
    <w:rsid w:val="0030076F"/>
    <w:rsid w:val="003034DE"/>
    <w:rsid w:val="00303AC1"/>
    <w:rsid w:val="0031169F"/>
    <w:rsid w:val="00311710"/>
    <w:rsid w:val="00311F8F"/>
    <w:rsid w:val="0031242C"/>
    <w:rsid w:val="003210FA"/>
    <w:rsid w:val="00330B95"/>
    <w:rsid w:val="003337EE"/>
    <w:rsid w:val="0033430C"/>
    <w:rsid w:val="0033571A"/>
    <w:rsid w:val="00341A13"/>
    <w:rsid w:val="00342434"/>
    <w:rsid w:val="0034653B"/>
    <w:rsid w:val="00352805"/>
    <w:rsid w:val="00352809"/>
    <w:rsid w:val="00354167"/>
    <w:rsid w:val="003545F5"/>
    <w:rsid w:val="0036038A"/>
    <w:rsid w:val="003607F3"/>
    <w:rsid w:val="003614E7"/>
    <w:rsid w:val="00362A6A"/>
    <w:rsid w:val="0036799A"/>
    <w:rsid w:val="00382CA7"/>
    <w:rsid w:val="00383EA9"/>
    <w:rsid w:val="0038705A"/>
    <w:rsid w:val="00391284"/>
    <w:rsid w:val="00393123"/>
    <w:rsid w:val="003956DD"/>
    <w:rsid w:val="00397D56"/>
    <w:rsid w:val="003A0A99"/>
    <w:rsid w:val="003B0C85"/>
    <w:rsid w:val="003B54EC"/>
    <w:rsid w:val="003B672E"/>
    <w:rsid w:val="003C3055"/>
    <w:rsid w:val="003C403B"/>
    <w:rsid w:val="003C40E3"/>
    <w:rsid w:val="003C6774"/>
    <w:rsid w:val="003C7D09"/>
    <w:rsid w:val="003D0214"/>
    <w:rsid w:val="003D6947"/>
    <w:rsid w:val="003E3DB4"/>
    <w:rsid w:val="003F3DF6"/>
    <w:rsid w:val="004045D0"/>
    <w:rsid w:val="004065E6"/>
    <w:rsid w:val="00412940"/>
    <w:rsid w:val="00414FF6"/>
    <w:rsid w:val="00415696"/>
    <w:rsid w:val="00431449"/>
    <w:rsid w:val="00435D16"/>
    <w:rsid w:val="00446A7A"/>
    <w:rsid w:val="00446DE2"/>
    <w:rsid w:val="00451B77"/>
    <w:rsid w:val="004539E2"/>
    <w:rsid w:val="004555C6"/>
    <w:rsid w:val="00461FD6"/>
    <w:rsid w:val="00464E8E"/>
    <w:rsid w:val="00465771"/>
    <w:rsid w:val="00474083"/>
    <w:rsid w:val="00475887"/>
    <w:rsid w:val="00482960"/>
    <w:rsid w:val="00491BD0"/>
    <w:rsid w:val="004924AC"/>
    <w:rsid w:val="00494933"/>
    <w:rsid w:val="00495634"/>
    <w:rsid w:val="00496917"/>
    <w:rsid w:val="00497678"/>
    <w:rsid w:val="004A26F4"/>
    <w:rsid w:val="004A3B34"/>
    <w:rsid w:val="004A5E86"/>
    <w:rsid w:val="004A6C1E"/>
    <w:rsid w:val="004B004D"/>
    <w:rsid w:val="004B0851"/>
    <w:rsid w:val="004B212E"/>
    <w:rsid w:val="004B4E30"/>
    <w:rsid w:val="004B68CA"/>
    <w:rsid w:val="004B709F"/>
    <w:rsid w:val="004C3489"/>
    <w:rsid w:val="004D34CE"/>
    <w:rsid w:val="004D3712"/>
    <w:rsid w:val="004D719E"/>
    <w:rsid w:val="004E51A7"/>
    <w:rsid w:val="004E7379"/>
    <w:rsid w:val="004E741B"/>
    <w:rsid w:val="004F2275"/>
    <w:rsid w:val="00501B0F"/>
    <w:rsid w:val="005049FC"/>
    <w:rsid w:val="00517C42"/>
    <w:rsid w:val="00522C01"/>
    <w:rsid w:val="00525A53"/>
    <w:rsid w:val="005270F3"/>
    <w:rsid w:val="005326A9"/>
    <w:rsid w:val="00535040"/>
    <w:rsid w:val="00536FB8"/>
    <w:rsid w:val="00544E76"/>
    <w:rsid w:val="00550354"/>
    <w:rsid w:val="00551933"/>
    <w:rsid w:val="0055257F"/>
    <w:rsid w:val="005607F2"/>
    <w:rsid w:val="005621AB"/>
    <w:rsid w:val="00567C3E"/>
    <w:rsid w:val="005713E4"/>
    <w:rsid w:val="005863B7"/>
    <w:rsid w:val="00586983"/>
    <w:rsid w:val="005916D5"/>
    <w:rsid w:val="00596F92"/>
    <w:rsid w:val="005A192A"/>
    <w:rsid w:val="005A228F"/>
    <w:rsid w:val="005B5114"/>
    <w:rsid w:val="005B5EA1"/>
    <w:rsid w:val="005C564C"/>
    <w:rsid w:val="005D07C8"/>
    <w:rsid w:val="005D0FF3"/>
    <w:rsid w:val="005D1F9F"/>
    <w:rsid w:val="005D254E"/>
    <w:rsid w:val="005D7382"/>
    <w:rsid w:val="005E1762"/>
    <w:rsid w:val="005E315B"/>
    <w:rsid w:val="005E3DCC"/>
    <w:rsid w:val="0060113A"/>
    <w:rsid w:val="006043B1"/>
    <w:rsid w:val="00605C6E"/>
    <w:rsid w:val="006101AF"/>
    <w:rsid w:val="006106D5"/>
    <w:rsid w:val="006219FB"/>
    <w:rsid w:val="00621EB0"/>
    <w:rsid w:val="006236C3"/>
    <w:rsid w:val="00623EA8"/>
    <w:rsid w:val="0062568D"/>
    <w:rsid w:val="00625F32"/>
    <w:rsid w:val="00627A97"/>
    <w:rsid w:val="006363F0"/>
    <w:rsid w:val="006414A1"/>
    <w:rsid w:val="006469C9"/>
    <w:rsid w:val="00663235"/>
    <w:rsid w:val="00665EAB"/>
    <w:rsid w:val="00667AE1"/>
    <w:rsid w:val="006710B2"/>
    <w:rsid w:val="00674BBC"/>
    <w:rsid w:val="00685EFD"/>
    <w:rsid w:val="00687121"/>
    <w:rsid w:val="0069404A"/>
    <w:rsid w:val="006951B1"/>
    <w:rsid w:val="006B1FC1"/>
    <w:rsid w:val="006B2877"/>
    <w:rsid w:val="006B5453"/>
    <w:rsid w:val="006B608D"/>
    <w:rsid w:val="006B6C56"/>
    <w:rsid w:val="006C1F9F"/>
    <w:rsid w:val="006C422F"/>
    <w:rsid w:val="006C695A"/>
    <w:rsid w:val="006C6E84"/>
    <w:rsid w:val="006C7A5B"/>
    <w:rsid w:val="006D48E7"/>
    <w:rsid w:val="006E7D91"/>
    <w:rsid w:val="006F1D4D"/>
    <w:rsid w:val="006F254D"/>
    <w:rsid w:val="006F69F1"/>
    <w:rsid w:val="00704599"/>
    <w:rsid w:val="00704E30"/>
    <w:rsid w:val="00711475"/>
    <w:rsid w:val="00712B63"/>
    <w:rsid w:val="007139A7"/>
    <w:rsid w:val="00722C27"/>
    <w:rsid w:val="00727820"/>
    <w:rsid w:val="0073689D"/>
    <w:rsid w:val="007432FA"/>
    <w:rsid w:val="00743DA7"/>
    <w:rsid w:val="00752B20"/>
    <w:rsid w:val="00754E85"/>
    <w:rsid w:val="007563D7"/>
    <w:rsid w:val="00774F9F"/>
    <w:rsid w:val="007909BA"/>
    <w:rsid w:val="00791EB8"/>
    <w:rsid w:val="00795B96"/>
    <w:rsid w:val="007A64EB"/>
    <w:rsid w:val="007B7E2C"/>
    <w:rsid w:val="007C3720"/>
    <w:rsid w:val="007C62C0"/>
    <w:rsid w:val="007D10B4"/>
    <w:rsid w:val="007D2591"/>
    <w:rsid w:val="007D2D30"/>
    <w:rsid w:val="007E0F0A"/>
    <w:rsid w:val="007E1EE1"/>
    <w:rsid w:val="007E4B58"/>
    <w:rsid w:val="007F44E5"/>
    <w:rsid w:val="007F7BA7"/>
    <w:rsid w:val="00803496"/>
    <w:rsid w:val="00810863"/>
    <w:rsid w:val="008108F5"/>
    <w:rsid w:val="00811F4A"/>
    <w:rsid w:val="008122D5"/>
    <w:rsid w:val="00815367"/>
    <w:rsid w:val="008245E5"/>
    <w:rsid w:val="00825518"/>
    <w:rsid w:val="00825E84"/>
    <w:rsid w:val="008273A1"/>
    <w:rsid w:val="00832619"/>
    <w:rsid w:val="00834E74"/>
    <w:rsid w:val="0083609A"/>
    <w:rsid w:val="00841601"/>
    <w:rsid w:val="00846478"/>
    <w:rsid w:val="008469A8"/>
    <w:rsid w:val="00854707"/>
    <w:rsid w:val="00855370"/>
    <w:rsid w:val="0086042E"/>
    <w:rsid w:val="0087172A"/>
    <w:rsid w:val="00874EBF"/>
    <w:rsid w:val="00880BFE"/>
    <w:rsid w:val="00884DE1"/>
    <w:rsid w:val="0088760C"/>
    <w:rsid w:val="008903D2"/>
    <w:rsid w:val="00893047"/>
    <w:rsid w:val="00895609"/>
    <w:rsid w:val="008C26B0"/>
    <w:rsid w:val="008D1CF2"/>
    <w:rsid w:val="008D3233"/>
    <w:rsid w:val="008D67E9"/>
    <w:rsid w:val="008D7BDE"/>
    <w:rsid w:val="008E228A"/>
    <w:rsid w:val="008F1FF5"/>
    <w:rsid w:val="008F2388"/>
    <w:rsid w:val="008F34EC"/>
    <w:rsid w:val="008F4F66"/>
    <w:rsid w:val="008F7037"/>
    <w:rsid w:val="008F7286"/>
    <w:rsid w:val="009042D8"/>
    <w:rsid w:val="0091020E"/>
    <w:rsid w:val="0093045A"/>
    <w:rsid w:val="00930E6C"/>
    <w:rsid w:val="00935573"/>
    <w:rsid w:val="009368A1"/>
    <w:rsid w:val="00954533"/>
    <w:rsid w:val="00955897"/>
    <w:rsid w:val="009601EA"/>
    <w:rsid w:val="0096191A"/>
    <w:rsid w:val="00962313"/>
    <w:rsid w:val="00963857"/>
    <w:rsid w:val="009648AD"/>
    <w:rsid w:val="00966179"/>
    <w:rsid w:val="00970694"/>
    <w:rsid w:val="00973140"/>
    <w:rsid w:val="009733CF"/>
    <w:rsid w:val="0097344F"/>
    <w:rsid w:val="00974F15"/>
    <w:rsid w:val="00982675"/>
    <w:rsid w:val="0098550F"/>
    <w:rsid w:val="00986497"/>
    <w:rsid w:val="00986E06"/>
    <w:rsid w:val="009870D2"/>
    <w:rsid w:val="00993EFE"/>
    <w:rsid w:val="0099747E"/>
    <w:rsid w:val="009A1A1F"/>
    <w:rsid w:val="009A2825"/>
    <w:rsid w:val="009B0440"/>
    <w:rsid w:val="009B3E33"/>
    <w:rsid w:val="009B667F"/>
    <w:rsid w:val="009C1351"/>
    <w:rsid w:val="009C1507"/>
    <w:rsid w:val="009C3CDB"/>
    <w:rsid w:val="009C5773"/>
    <w:rsid w:val="009D37A2"/>
    <w:rsid w:val="009E1F08"/>
    <w:rsid w:val="009F1E6C"/>
    <w:rsid w:val="009F2E66"/>
    <w:rsid w:val="009F50F9"/>
    <w:rsid w:val="00A0240A"/>
    <w:rsid w:val="00A04DB3"/>
    <w:rsid w:val="00A05564"/>
    <w:rsid w:val="00A16517"/>
    <w:rsid w:val="00A22457"/>
    <w:rsid w:val="00A26069"/>
    <w:rsid w:val="00A27135"/>
    <w:rsid w:val="00A27919"/>
    <w:rsid w:val="00A362D7"/>
    <w:rsid w:val="00A5477B"/>
    <w:rsid w:val="00A55227"/>
    <w:rsid w:val="00A55962"/>
    <w:rsid w:val="00A55EFD"/>
    <w:rsid w:val="00A568E4"/>
    <w:rsid w:val="00A57F57"/>
    <w:rsid w:val="00A725EA"/>
    <w:rsid w:val="00A73700"/>
    <w:rsid w:val="00A74264"/>
    <w:rsid w:val="00A77A31"/>
    <w:rsid w:val="00A86F9B"/>
    <w:rsid w:val="00A879B8"/>
    <w:rsid w:val="00A918EC"/>
    <w:rsid w:val="00A91D0D"/>
    <w:rsid w:val="00A943A2"/>
    <w:rsid w:val="00AA0A34"/>
    <w:rsid w:val="00AA105C"/>
    <w:rsid w:val="00AA6E3F"/>
    <w:rsid w:val="00AA6F1B"/>
    <w:rsid w:val="00AB062F"/>
    <w:rsid w:val="00AB328A"/>
    <w:rsid w:val="00AB4489"/>
    <w:rsid w:val="00AB4F6C"/>
    <w:rsid w:val="00AB5C60"/>
    <w:rsid w:val="00AC1439"/>
    <w:rsid w:val="00AD1468"/>
    <w:rsid w:val="00AD471E"/>
    <w:rsid w:val="00AD6AA0"/>
    <w:rsid w:val="00ADC52F"/>
    <w:rsid w:val="00AE1BAB"/>
    <w:rsid w:val="00AE3F8A"/>
    <w:rsid w:val="00AF338D"/>
    <w:rsid w:val="00AF6AB1"/>
    <w:rsid w:val="00AF7D75"/>
    <w:rsid w:val="00B065F3"/>
    <w:rsid w:val="00B1171F"/>
    <w:rsid w:val="00B15100"/>
    <w:rsid w:val="00B21362"/>
    <w:rsid w:val="00B32442"/>
    <w:rsid w:val="00B33728"/>
    <w:rsid w:val="00B401FA"/>
    <w:rsid w:val="00B5230D"/>
    <w:rsid w:val="00B54F22"/>
    <w:rsid w:val="00B60844"/>
    <w:rsid w:val="00B60C69"/>
    <w:rsid w:val="00B62731"/>
    <w:rsid w:val="00B670E2"/>
    <w:rsid w:val="00B737CD"/>
    <w:rsid w:val="00B76032"/>
    <w:rsid w:val="00B77F18"/>
    <w:rsid w:val="00B821EF"/>
    <w:rsid w:val="00B822A7"/>
    <w:rsid w:val="00B83DC8"/>
    <w:rsid w:val="00B877B2"/>
    <w:rsid w:val="00B87814"/>
    <w:rsid w:val="00B903B9"/>
    <w:rsid w:val="00BA0657"/>
    <w:rsid w:val="00BA178F"/>
    <w:rsid w:val="00BA3E7C"/>
    <w:rsid w:val="00BA6C9B"/>
    <w:rsid w:val="00BB2237"/>
    <w:rsid w:val="00BB60F9"/>
    <w:rsid w:val="00BB7A72"/>
    <w:rsid w:val="00BC08B4"/>
    <w:rsid w:val="00BD09FA"/>
    <w:rsid w:val="00BD2505"/>
    <w:rsid w:val="00BE2767"/>
    <w:rsid w:val="00BF06E8"/>
    <w:rsid w:val="00C01105"/>
    <w:rsid w:val="00C01F92"/>
    <w:rsid w:val="00C05801"/>
    <w:rsid w:val="00C0615C"/>
    <w:rsid w:val="00C0625F"/>
    <w:rsid w:val="00C11525"/>
    <w:rsid w:val="00C12586"/>
    <w:rsid w:val="00C15F9C"/>
    <w:rsid w:val="00C16864"/>
    <w:rsid w:val="00C17BE1"/>
    <w:rsid w:val="00C2650B"/>
    <w:rsid w:val="00C30481"/>
    <w:rsid w:val="00C30F39"/>
    <w:rsid w:val="00C370E6"/>
    <w:rsid w:val="00C42253"/>
    <w:rsid w:val="00C42A61"/>
    <w:rsid w:val="00C4309C"/>
    <w:rsid w:val="00C43D9A"/>
    <w:rsid w:val="00C47D6D"/>
    <w:rsid w:val="00C511DE"/>
    <w:rsid w:val="00C6217D"/>
    <w:rsid w:val="00C66CB2"/>
    <w:rsid w:val="00C702A2"/>
    <w:rsid w:val="00C75188"/>
    <w:rsid w:val="00C75E9F"/>
    <w:rsid w:val="00C80E6A"/>
    <w:rsid w:val="00C86952"/>
    <w:rsid w:val="00C94BB9"/>
    <w:rsid w:val="00C97194"/>
    <w:rsid w:val="00CA04A3"/>
    <w:rsid w:val="00CA0D6C"/>
    <w:rsid w:val="00CA3B23"/>
    <w:rsid w:val="00CB4C18"/>
    <w:rsid w:val="00CB6AE7"/>
    <w:rsid w:val="00CC489C"/>
    <w:rsid w:val="00CD0161"/>
    <w:rsid w:val="00CD1196"/>
    <w:rsid w:val="00CD4AFD"/>
    <w:rsid w:val="00CD7B7F"/>
    <w:rsid w:val="00CE1EF6"/>
    <w:rsid w:val="00CE46F0"/>
    <w:rsid w:val="00CF1C14"/>
    <w:rsid w:val="00CF42EF"/>
    <w:rsid w:val="00D002EE"/>
    <w:rsid w:val="00D00441"/>
    <w:rsid w:val="00D0349E"/>
    <w:rsid w:val="00D162BE"/>
    <w:rsid w:val="00D24B72"/>
    <w:rsid w:val="00D271BC"/>
    <w:rsid w:val="00D420F9"/>
    <w:rsid w:val="00D442EF"/>
    <w:rsid w:val="00D53A3C"/>
    <w:rsid w:val="00D60E7D"/>
    <w:rsid w:val="00D64165"/>
    <w:rsid w:val="00D65BF7"/>
    <w:rsid w:val="00D7004F"/>
    <w:rsid w:val="00D72862"/>
    <w:rsid w:val="00D74022"/>
    <w:rsid w:val="00D75851"/>
    <w:rsid w:val="00D766A4"/>
    <w:rsid w:val="00D76A74"/>
    <w:rsid w:val="00D76BB7"/>
    <w:rsid w:val="00D7799B"/>
    <w:rsid w:val="00D8234E"/>
    <w:rsid w:val="00D84177"/>
    <w:rsid w:val="00D905A3"/>
    <w:rsid w:val="00DA379D"/>
    <w:rsid w:val="00DB1A52"/>
    <w:rsid w:val="00DB44DD"/>
    <w:rsid w:val="00DC3F40"/>
    <w:rsid w:val="00DD02B9"/>
    <w:rsid w:val="00DD2725"/>
    <w:rsid w:val="00DD5882"/>
    <w:rsid w:val="00DD7937"/>
    <w:rsid w:val="00DE121F"/>
    <w:rsid w:val="00DE5F0A"/>
    <w:rsid w:val="00DF3044"/>
    <w:rsid w:val="00DF4B29"/>
    <w:rsid w:val="00DF6CB4"/>
    <w:rsid w:val="00DF75B9"/>
    <w:rsid w:val="00E0538F"/>
    <w:rsid w:val="00E07B8F"/>
    <w:rsid w:val="00E10E67"/>
    <w:rsid w:val="00E146C9"/>
    <w:rsid w:val="00E149A0"/>
    <w:rsid w:val="00E21C51"/>
    <w:rsid w:val="00E31E04"/>
    <w:rsid w:val="00E3223D"/>
    <w:rsid w:val="00E328F6"/>
    <w:rsid w:val="00E344F8"/>
    <w:rsid w:val="00E34BD5"/>
    <w:rsid w:val="00E45FBD"/>
    <w:rsid w:val="00E505BA"/>
    <w:rsid w:val="00E540DA"/>
    <w:rsid w:val="00E61623"/>
    <w:rsid w:val="00E638EC"/>
    <w:rsid w:val="00E65D02"/>
    <w:rsid w:val="00E707E8"/>
    <w:rsid w:val="00E73072"/>
    <w:rsid w:val="00E77693"/>
    <w:rsid w:val="00E77BB7"/>
    <w:rsid w:val="00E80B99"/>
    <w:rsid w:val="00E80FB0"/>
    <w:rsid w:val="00E948E4"/>
    <w:rsid w:val="00E9503E"/>
    <w:rsid w:val="00EA4086"/>
    <w:rsid w:val="00EA5350"/>
    <w:rsid w:val="00EA6410"/>
    <w:rsid w:val="00EC71C4"/>
    <w:rsid w:val="00ED1C66"/>
    <w:rsid w:val="00ED1C9F"/>
    <w:rsid w:val="00ED2708"/>
    <w:rsid w:val="00ED7BD1"/>
    <w:rsid w:val="00EE4135"/>
    <w:rsid w:val="00EEE8A2"/>
    <w:rsid w:val="00EF10D5"/>
    <w:rsid w:val="00EF1478"/>
    <w:rsid w:val="00EF562A"/>
    <w:rsid w:val="00F006F3"/>
    <w:rsid w:val="00F019CE"/>
    <w:rsid w:val="00F12224"/>
    <w:rsid w:val="00F13886"/>
    <w:rsid w:val="00F16055"/>
    <w:rsid w:val="00F16161"/>
    <w:rsid w:val="00F17432"/>
    <w:rsid w:val="00F27478"/>
    <w:rsid w:val="00F308F2"/>
    <w:rsid w:val="00F35C70"/>
    <w:rsid w:val="00F40BCB"/>
    <w:rsid w:val="00F4199F"/>
    <w:rsid w:val="00F42288"/>
    <w:rsid w:val="00F42AF2"/>
    <w:rsid w:val="00F50A4C"/>
    <w:rsid w:val="00F51D30"/>
    <w:rsid w:val="00F543F1"/>
    <w:rsid w:val="00F54461"/>
    <w:rsid w:val="00F60CA4"/>
    <w:rsid w:val="00F623A3"/>
    <w:rsid w:val="00F62A10"/>
    <w:rsid w:val="00F652E0"/>
    <w:rsid w:val="00F667D9"/>
    <w:rsid w:val="00F723D9"/>
    <w:rsid w:val="00F76632"/>
    <w:rsid w:val="00F85B60"/>
    <w:rsid w:val="00F910DA"/>
    <w:rsid w:val="00F911ED"/>
    <w:rsid w:val="00F9163A"/>
    <w:rsid w:val="00F974EC"/>
    <w:rsid w:val="00FA1148"/>
    <w:rsid w:val="00FA28B2"/>
    <w:rsid w:val="00FA43D6"/>
    <w:rsid w:val="00FA6274"/>
    <w:rsid w:val="00FB1013"/>
    <w:rsid w:val="00FB25D4"/>
    <w:rsid w:val="00FB4D5E"/>
    <w:rsid w:val="00FC00B1"/>
    <w:rsid w:val="00FC0E51"/>
    <w:rsid w:val="00FC1EA4"/>
    <w:rsid w:val="00FC2495"/>
    <w:rsid w:val="00FC4D4A"/>
    <w:rsid w:val="00FD0CD3"/>
    <w:rsid w:val="00FD1EEB"/>
    <w:rsid w:val="00FD2997"/>
    <w:rsid w:val="00FE09F5"/>
    <w:rsid w:val="00FE3DC4"/>
    <w:rsid w:val="00FE55DE"/>
    <w:rsid w:val="00FE7957"/>
    <w:rsid w:val="00FF6FA9"/>
    <w:rsid w:val="02A9B958"/>
    <w:rsid w:val="074A9BAD"/>
    <w:rsid w:val="078E63AC"/>
    <w:rsid w:val="081E77AD"/>
    <w:rsid w:val="0AC6046E"/>
    <w:rsid w:val="0B7FE42B"/>
    <w:rsid w:val="0C1B7C1F"/>
    <w:rsid w:val="0CDF0FCA"/>
    <w:rsid w:val="0D327F09"/>
    <w:rsid w:val="106E1BDA"/>
    <w:rsid w:val="175A9859"/>
    <w:rsid w:val="1773BEB2"/>
    <w:rsid w:val="19F0E948"/>
    <w:rsid w:val="1BFC1E64"/>
    <w:rsid w:val="1C0B62D8"/>
    <w:rsid w:val="1DFE8819"/>
    <w:rsid w:val="1E1E1365"/>
    <w:rsid w:val="20F95B43"/>
    <w:rsid w:val="24A258FE"/>
    <w:rsid w:val="2718921F"/>
    <w:rsid w:val="27A4456A"/>
    <w:rsid w:val="2A9CB1B4"/>
    <w:rsid w:val="2E3782E1"/>
    <w:rsid w:val="30849510"/>
    <w:rsid w:val="34172CF5"/>
    <w:rsid w:val="366F13B5"/>
    <w:rsid w:val="370F3498"/>
    <w:rsid w:val="3B610A0A"/>
    <w:rsid w:val="3B63FE67"/>
    <w:rsid w:val="3F932B5A"/>
    <w:rsid w:val="3FD7EF78"/>
    <w:rsid w:val="464C8DD1"/>
    <w:rsid w:val="499AF910"/>
    <w:rsid w:val="4C88A830"/>
    <w:rsid w:val="4DC3C277"/>
    <w:rsid w:val="4F34982C"/>
    <w:rsid w:val="5742D13F"/>
    <w:rsid w:val="57608C28"/>
    <w:rsid w:val="58CF91D8"/>
    <w:rsid w:val="59F14E6C"/>
    <w:rsid w:val="61D9205A"/>
    <w:rsid w:val="65DA7AEA"/>
    <w:rsid w:val="667E650B"/>
    <w:rsid w:val="66F878D8"/>
    <w:rsid w:val="6773EE66"/>
    <w:rsid w:val="685F2C5B"/>
    <w:rsid w:val="6D069DF6"/>
    <w:rsid w:val="6E61FD17"/>
    <w:rsid w:val="7223C98A"/>
    <w:rsid w:val="73522E69"/>
    <w:rsid w:val="76EABA9B"/>
    <w:rsid w:val="7739415C"/>
    <w:rsid w:val="78C7C345"/>
    <w:rsid w:val="7B1AB478"/>
    <w:rsid w:val="7C79AAA5"/>
    <w:rsid w:val="7E616261"/>
    <w:rsid w:val="7FBBE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474"/>
  <w15:chartTrackingRefBased/>
  <w15:docId w15:val="{4F3923C7-9A31-4887-BD9F-BF624206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2F"/>
    <w:rPr>
      <w:rFonts w:eastAsiaTheme="majorEastAsia" w:cstheme="majorBidi"/>
      <w:color w:val="272727" w:themeColor="text1" w:themeTint="D8"/>
    </w:rPr>
  </w:style>
  <w:style w:type="paragraph" w:styleId="Title">
    <w:name w:val="Title"/>
    <w:basedOn w:val="Normal"/>
    <w:next w:val="Normal"/>
    <w:link w:val="TitleChar"/>
    <w:uiPriority w:val="10"/>
    <w:qFormat/>
    <w:rsid w:val="006C4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2F"/>
    <w:pPr>
      <w:spacing w:before="160"/>
      <w:jc w:val="center"/>
    </w:pPr>
    <w:rPr>
      <w:i/>
      <w:iCs/>
      <w:color w:val="404040" w:themeColor="text1" w:themeTint="BF"/>
    </w:rPr>
  </w:style>
  <w:style w:type="character" w:customStyle="1" w:styleId="QuoteChar">
    <w:name w:val="Quote Char"/>
    <w:basedOn w:val="DefaultParagraphFont"/>
    <w:link w:val="Quote"/>
    <w:uiPriority w:val="29"/>
    <w:rsid w:val="006C422F"/>
    <w:rPr>
      <w:i/>
      <w:iCs/>
      <w:color w:val="404040" w:themeColor="text1" w:themeTint="BF"/>
    </w:rPr>
  </w:style>
  <w:style w:type="paragraph" w:styleId="ListParagraph">
    <w:name w:val="List Paragraph"/>
    <w:basedOn w:val="Normal"/>
    <w:uiPriority w:val="72"/>
    <w:qFormat/>
    <w:rsid w:val="006C422F"/>
    <w:pPr>
      <w:ind w:left="720"/>
      <w:contextualSpacing/>
    </w:pPr>
  </w:style>
  <w:style w:type="character" w:styleId="IntenseEmphasis">
    <w:name w:val="Intense Emphasis"/>
    <w:basedOn w:val="DefaultParagraphFont"/>
    <w:uiPriority w:val="21"/>
    <w:qFormat/>
    <w:rsid w:val="006C422F"/>
    <w:rPr>
      <w:i/>
      <w:iCs/>
      <w:color w:val="0F4761" w:themeColor="accent1" w:themeShade="BF"/>
    </w:rPr>
  </w:style>
  <w:style w:type="paragraph" w:styleId="IntenseQuote">
    <w:name w:val="Intense Quote"/>
    <w:basedOn w:val="Normal"/>
    <w:next w:val="Normal"/>
    <w:link w:val="IntenseQuoteChar"/>
    <w:uiPriority w:val="30"/>
    <w:qFormat/>
    <w:rsid w:val="006C4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2F"/>
    <w:rPr>
      <w:i/>
      <w:iCs/>
      <w:color w:val="0F4761" w:themeColor="accent1" w:themeShade="BF"/>
    </w:rPr>
  </w:style>
  <w:style w:type="character" w:styleId="IntenseReference">
    <w:name w:val="Intense Reference"/>
    <w:basedOn w:val="DefaultParagraphFont"/>
    <w:uiPriority w:val="32"/>
    <w:qFormat/>
    <w:rsid w:val="006C422F"/>
    <w:rPr>
      <w:b/>
      <w:bCs/>
      <w:smallCaps/>
      <w:color w:val="0F4761" w:themeColor="accent1" w:themeShade="BF"/>
      <w:spacing w:val="5"/>
    </w:rPr>
  </w:style>
  <w:style w:type="paragraph" w:customStyle="1" w:styleId="author">
    <w:name w:val="author"/>
    <w:basedOn w:val="Normal"/>
    <w:next w:val="authorinfo"/>
    <w:rsid w:val="006C422F"/>
    <w:pPr>
      <w:spacing w:after="220" w:line="240" w:lineRule="auto"/>
      <w:ind w:firstLine="227"/>
      <w:jc w:val="center"/>
    </w:pPr>
    <w:rPr>
      <w:rFonts w:ascii="Times" w:eastAsia="PMingLiU" w:hAnsi="Times" w:cs="Times New Roman"/>
      <w:kern w:val="0"/>
      <w:sz w:val="20"/>
      <w:szCs w:val="20"/>
      <w:lang w:eastAsia="de-DE"/>
      <w14:ligatures w14:val="none"/>
    </w:rPr>
  </w:style>
  <w:style w:type="paragraph" w:customStyle="1" w:styleId="authorinfo">
    <w:name w:val="authorinfo"/>
    <w:basedOn w:val="Normal"/>
    <w:next w:val="emai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paragraph" w:customStyle="1" w:styleId="email">
    <w:name w:val="email"/>
    <w:basedOn w:val="Normal"/>
    <w:next w:val="Normal"/>
    <w:rsid w:val="006C422F"/>
    <w:pPr>
      <w:spacing w:after="0" w:line="240" w:lineRule="auto"/>
      <w:ind w:firstLine="227"/>
      <w:jc w:val="center"/>
    </w:pPr>
    <w:rPr>
      <w:rFonts w:ascii="Times" w:eastAsia="PMingLiU" w:hAnsi="Times" w:cs="Times New Roman"/>
      <w:kern w:val="0"/>
      <w:sz w:val="18"/>
      <w:szCs w:val="20"/>
      <w:lang w:eastAsia="de-DE"/>
      <w14:ligatures w14:val="none"/>
    </w:rPr>
  </w:style>
  <w:style w:type="character" w:styleId="Hyperlink">
    <w:name w:val="Hyperlink"/>
    <w:rsid w:val="006C422F"/>
    <w:rPr>
      <w:color w:val="0000FF"/>
      <w:u w:val="single"/>
    </w:rPr>
  </w:style>
  <w:style w:type="paragraph" w:customStyle="1" w:styleId="heading10">
    <w:name w:val="heading1"/>
    <w:basedOn w:val="Normal"/>
    <w:next w:val="Normal"/>
    <w:rsid w:val="006C422F"/>
    <w:pPr>
      <w:keepNext/>
      <w:keepLines/>
      <w:tabs>
        <w:tab w:val="left" w:pos="454"/>
      </w:tabs>
      <w:suppressAutoHyphens/>
      <w:spacing w:before="520" w:after="280" w:line="240" w:lineRule="auto"/>
      <w:jc w:val="both"/>
    </w:pPr>
    <w:rPr>
      <w:rFonts w:ascii="Times" w:eastAsia="PMingLiU" w:hAnsi="Times" w:cs="Times New Roman"/>
      <w:b/>
      <w:kern w:val="0"/>
      <w:sz w:val="24"/>
      <w:szCs w:val="20"/>
      <w:lang w:eastAsia="de-DE"/>
      <w14:ligatures w14:val="none"/>
    </w:rPr>
  </w:style>
  <w:style w:type="paragraph" w:styleId="NormalWeb">
    <w:name w:val="Normal (Web)"/>
    <w:basedOn w:val="Normal"/>
    <w:uiPriority w:val="99"/>
    <w:unhideWhenUsed/>
    <w:rsid w:val="00D27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702A2"/>
    <w:pPr>
      <w:spacing w:after="0" w:line="240" w:lineRule="auto"/>
    </w:pPr>
  </w:style>
  <w:style w:type="character" w:styleId="UnresolvedMention">
    <w:name w:val="Unresolved Mention"/>
    <w:basedOn w:val="DefaultParagraphFont"/>
    <w:uiPriority w:val="99"/>
    <w:semiHidden/>
    <w:unhideWhenUsed/>
    <w:rsid w:val="00464E8E"/>
    <w:rPr>
      <w:color w:val="605E5C"/>
      <w:shd w:val="clear" w:color="auto" w:fill="E1DFDD"/>
    </w:rPr>
  </w:style>
  <w:style w:type="paragraph" w:styleId="Header">
    <w:name w:val="header"/>
    <w:basedOn w:val="Normal"/>
    <w:link w:val="HeaderChar"/>
    <w:uiPriority w:val="99"/>
    <w:unhideWhenUsed/>
    <w:rsid w:val="00F50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A4C"/>
  </w:style>
  <w:style w:type="paragraph" w:styleId="Footer">
    <w:name w:val="footer"/>
    <w:basedOn w:val="Normal"/>
    <w:link w:val="FooterChar"/>
    <w:uiPriority w:val="99"/>
    <w:unhideWhenUsed/>
    <w:rsid w:val="00F50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5217">
      <w:bodyDiv w:val="1"/>
      <w:marLeft w:val="0"/>
      <w:marRight w:val="0"/>
      <w:marTop w:val="0"/>
      <w:marBottom w:val="0"/>
      <w:divBdr>
        <w:top w:val="none" w:sz="0" w:space="0" w:color="auto"/>
        <w:left w:val="none" w:sz="0" w:space="0" w:color="auto"/>
        <w:bottom w:val="none" w:sz="0" w:space="0" w:color="auto"/>
        <w:right w:val="none" w:sz="0" w:space="0" w:color="auto"/>
      </w:divBdr>
    </w:div>
    <w:div w:id="129322915">
      <w:bodyDiv w:val="1"/>
      <w:marLeft w:val="0"/>
      <w:marRight w:val="0"/>
      <w:marTop w:val="0"/>
      <w:marBottom w:val="0"/>
      <w:divBdr>
        <w:top w:val="none" w:sz="0" w:space="0" w:color="auto"/>
        <w:left w:val="none" w:sz="0" w:space="0" w:color="auto"/>
        <w:bottom w:val="none" w:sz="0" w:space="0" w:color="auto"/>
        <w:right w:val="none" w:sz="0" w:space="0" w:color="auto"/>
      </w:divBdr>
    </w:div>
    <w:div w:id="146871059">
      <w:bodyDiv w:val="1"/>
      <w:marLeft w:val="0"/>
      <w:marRight w:val="0"/>
      <w:marTop w:val="0"/>
      <w:marBottom w:val="0"/>
      <w:divBdr>
        <w:top w:val="none" w:sz="0" w:space="0" w:color="auto"/>
        <w:left w:val="none" w:sz="0" w:space="0" w:color="auto"/>
        <w:bottom w:val="none" w:sz="0" w:space="0" w:color="auto"/>
        <w:right w:val="none" w:sz="0" w:space="0" w:color="auto"/>
      </w:divBdr>
    </w:div>
    <w:div w:id="836579387">
      <w:bodyDiv w:val="1"/>
      <w:marLeft w:val="0"/>
      <w:marRight w:val="0"/>
      <w:marTop w:val="0"/>
      <w:marBottom w:val="0"/>
      <w:divBdr>
        <w:top w:val="none" w:sz="0" w:space="0" w:color="auto"/>
        <w:left w:val="none" w:sz="0" w:space="0" w:color="auto"/>
        <w:bottom w:val="none" w:sz="0" w:space="0" w:color="auto"/>
        <w:right w:val="none" w:sz="0" w:space="0" w:color="auto"/>
      </w:divBdr>
    </w:div>
    <w:div w:id="903178718">
      <w:bodyDiv w:val="1"/>
      <w:marLeft w:val="0"/>
      <w:marRight w:val="0"/>
      <w:marTop w:val="0"/>
      <w:marBottom w:val="0"/>
      <w:divBdr>
        <w:top w:val="none" w:sz="0" w:space="0" w:color="auto"/>
        <w:left w:val="none" w:sz="0" w:space="0" w:color="auto"/>
        <w:bottom w:val="none" w:sz="0" w:space="0" w:color="auto"/>
        <w:right w:val="none" w:sz="0" w:space="0" w:color="auto"/>
      </w:divBdr>
    </w:div>
    <w:div w:id="1112165961">
      <w:bodyDiv w:val="1"/>
      <w:marLeft w:val="0"/>
      <w:marRight w:val="0"/>
      <w:marTop w:val="0"/>
      <w:marBottom w:val="0"/>
      <w:divBdr>
        <w:top w:val="none" w:sz="0" w:space="0" w:color="auto"/>
        <w:left w:val="none" w:sz="0" w:space="0" w:color="auto"/>
        <w:bottom w:val="none" w:sz="0" w:space="0" w:color="auto"/>
        <w:right w:val="none" w:sz="0" w:space="0" w:color="auto"/>
      </w:divBdr>
    </w:div>
    <w:div w:id="1198003119">
      <w:bodyDiv w:val="1"/>
      <w:marLeft w:val="0"/>
      <w:marRight w:val="0"/>
      <w:marTop w:val="0"/>
      <w:marBottom w:val="0"/>
      <w:divBdr>
        <w:top w:val="none" w:sz="0" w:space="0" w:color="auto"/>
        <w:left w:val="none" w:sz="0" w:space="0" w:color="auto"/>
        <w:bottom w:val="none" w:sz="0" w:space="0" w:color="auto"/>
        <w:right w:val="none" w:sz="0" w:space="0" w:color="auto"/>
      </w:divBdr>
    </w:div>
    <w:div w:id="1291592069">
      <w:bodyDiv w:val="1"/>
      <w:marLeft w:val="0"/>
      <w:marRight w:val="0"/>
      <w:marTop w:val="0"/>
      <w:marBottom w:val="0"/>
      <w:divBdr>
        <w:top w:val="none" w:sz="0" w:space="0" w:color="auto"/>
        <w:left w:val="none" w:sz="0" w:space="0" w:color="auto"/>
        <w:bottom w:val="none" w:sz="0" w:space="0" w:color="auto"/>
        <w:right w:val="none" w:sz="0" w:space="0" w:color="auto"/>
      </w:divBdr>
    </w:div>
    <w:div w:id="1633704559">
      <w:bodyDiv w:val="1"/>
      <w:marLeft w:val="0"/>
      <w:marRight w:val="0"/>
      <w:marTop w:val="0"/>
      <w:marBottom w:val="0"/>
      <w:divBdr>
        <w:top w:val="none" w:sz="0" w:space="0" w:color="auto"/>
        <w:left w:val="none" w:sz="0" w:space="0" w:color="auto"/>
        <w:bottom w:val="none" w:sz="0" w:space="0" w:color="auto"/>
        <w:right w:val="none" w:sz="0" w:space="0" w:color="auto"/>
      </w:divBdr>
    </w:div>
    <w:div w:id="1730837778">
      <w:bodyDiv w:val="1"/>
      <w:marLeft w:val="0"/>
      <w:marRight w:val="0"/>
      <w:marTop w:val="0"/>
      <w:marBottom w:val="0"/>
      <w:divBdr>
        <w:top w:val="none" w:sz="0" w:space="0" w:color="auto"/>
        <w:left w:val="none" w:sz="0" w:space="0" w:color="auto"/>
        <w:bottom w:val="none" w:sz="0" w:space="0" w:color="auto"/>
        <w:right w:val="none" w:sz="0" w:space="0" w:color="auto"/>
      </w:divBdr>
    </w:div>
    <w:div w:id="1856655255">
      <w:bodyDiv w:val="1"/>
      <w:marLeft w:val="0"/>
      <w:marRight w:val="0"/>
      <w:marTop w:val="0"/>
      <w:marBottom w:val="0"/>
      <w:divBdr>
        <w:top w:val="none" w:sz="0" w:space="0" w:color="auto"/>
        <w:left w:val="none" w:sz="0" w:space="0" w:color="auto"/>
        <w:bottom w:val="none" w:sz="0" w:space="0" w:color="auto"/>
        <w:right w:val="none" w:sz="0" w:space="0" w:color="auto"/>
      </w:divBdr>
    </w:div>
    <w:div w:id="2137064088">
      <w:bodyDiv w:val="1"/>
      <w:marLeft w:val="0"/>
      <w:marRight w:val="0"/>
      <w:marTop w:val="0"/>
      <w:marBottom w:val="0"/>
      <w:divBdr>
        <w:top w:val="none" w:sz="0" w:space="0" w:color="auto"/>
        <w:left w:val="none" w:sz="0" w:space="0" w:color="auto"/>
        <w:bottom w:val="none" w:sz="0" w:space="0" w:color="auto"/>
        <w:right w:val="none" w:sz="0" w:space="0" w:color="auto"/>
      </w:divBdr>
    </w:div>
    <w:div w:id="21423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136/bmjopen-2021-052344" TargetMode="External"/><Relationship Id="rId26" Type="http://schemas.openxmlformats.org/officeDocument/2006/relationships/hyperlink" Target="https://doi.org/10.1007/s41870-023-01160-7" TargetMode="External"/><Relationship Id="rId21" Type="http://schemas.openxmlformats.org/officeDocument/2006/relationships/hyperlink" Target="https://doi.org/10.1016/j.ssaho.2022.100342" TargetMode="External"/><Relationship Id="rId34" Type="http://schemas.openxmlformats.org/officeDocument/2006/relationships/header" Target="head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007/s10940-020-09481-7" TargetMode="External"/><Relationship Id="rId25" Type="http://schemas.openxmlformats.org/officeDocument/2006/relationships/hyperlink" Target="https://www.cdc.gov/violenceprevention/pdf/cardiffmodel/cardiff-toolkit508.pdf"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36/emermed-2012-201898" TargetMode="External"/><Relationship Id="rId20" Type="http://schemas.openxmlformats.org/officeDocument/2006/relationships/hyperlink" Target="https://doi.org/10.1007/s10940-021-09533-6" TargetMode="External"/><Relationship Id="rId29" Type="http://schemas.openxmlformats.org/officeDocument/2006/relationships/hyperlink" Target="https://doi.org/10.1371/journal.pone.02051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cdc.gov" TargetMode="Externa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111/1745-9125.12102" TargetMode="External"/><Relationship Id="rId23" Type="http://schemas.openxmlformats.org/officeDocument/2006/relationships/hyperlink" Target="https://doi.org/10.1016/j.neucom.2021.11.052" TargetMode="External"/><Relationship Id="rId28" Type="http://schemas.openxmlformats.org/officeDocument/2006/relationships/hyperlink" Target="https://www.cardiff.ac.uk/documents/2665796-the-cardiff-model-for-violence-prevention" TargetMode="External"/><Relationship Id="rId36" Type="http://schemas.openxmlformats.org/officeDocument/2006/relationships/fontTable" Target="fontTable.xml"/><Relationship Id="rId10" Type="http://schemas.openxmlformats.org/officeDocument/2006/relationships/hyperlink" Target="mailto:chris.papesh@unlv.edu" TargetMode="External"/><Relationship Id="rId19" Type="http://schemas.openxmlformats.org/officeDocument/2006/relationships/hyperlink" Target="https://doi.org/10.1007/s11292-021-09485-8"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orji@mail.smu.edu" TargetMode="External"/><Relationship Id="rId14" Type="http://schemas.microsoft.com/office/2018/08/relationships/commentsExtensible" Target="commentsExtensible.xml"/><Relationship Id="rId22" Type="http://schemas.openxmlformats.org/officeDocument/2006/relationships/hyperlink" Target="https://doi.org/10.1109/ACCESS.2021.3095420" TargetMode="External"/><Relationship Id="rId27" Type="http://schemas.openxmlformats.org/officeDocument/2006/relationships/hyperlink" Target="https://www.cardiff.ac.uk/news/view/2693173-sixteen-us-cities-in-national-cardiff-violence-prevention-network"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mailto:daneh@mail.smu.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F299-5021-47F7-AC7B-0DDA3ECB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12</Pages>
  <Words>4489</Words>
  <Characters>25593</Characters>
  <Application>Microsoft Office Word</Application>
  <DocSecurity>0</DocSecurity>
  <Lines>213</Lines>
  <Paragraphs>60</Paragraphs>
  <ScaleCrop>false</ScaleCrop>
  <Company/>
  <LinksUpToDate>false</LinksUpToDate>
  <CharactersWithSpaces>30022</CharactersWithSpaces>
  <SharedDoc>false</SharedDoc>
  <HLinks>
    <vt:vector size="126" baseType="variant">
      <vt:variant>
        <vt:i4>327706</vt:i4>
      </vt:variant>
      <vt:variant>
        <vt:i4>60</vt:i4>
      </vt:variant>
      <vt:variant>
        <vt:i4>0</vt:i4>
      </vt:variant>
      <vt:variant>
        <vt:i4>5</vt:i4>
      </vt:variant>
      <vt:variant>
        <vt:lpwstr>https://doi.org/10.1007/s10940-012-9180-z</vt:lpwstr>
      </vt:variant>
      <vt:variant>
        <vt:lpwstr/>
      </vt:variant>
      <vt:variant>
        <vt:i4>4980807</vt:i4>
      </vt:variant>
      <vt:variant>
        <vt:i4>57</vt:i4>
      </vt:variant>
      <vt:variant>
        <vt:i4>0</vt:i4>
      </vt:variant>
      <vt:variant>
        <vt:i4>5</vt:i4>
      </vt:variant>
      <vt:variant>
        <vt:lpwstr>https://doi.org/10.1371/journal.pone.0205151</vt:lpwstr>
      </vt:variant>
      <vt:variant>
        <vt:lpwstr/>
      </vt:variant>
      <vt:variant>
        <vt:i4>262215</vt:i4>
      </vt:variant>
      <vt:variant>
        <vt:i4>54</vt:i4>
      </vt:variant>
      <vt:variant>
        <vt:i4>0</vt:i4>
      </vt:variant>
      <vt:variant>
        <vt:i4>5</vt:i4>
      </vt:variant>
      <vt:variant>
        <vt:lpwstr>https://www.cardiff.ac.uk/documents/2665796-the-cardiff-model-for-violence-prevention</vt:lpwstr>
      </vt:variant>
      <vt:variant>
        <vt:lpwstr/>
      </vt:variant>
      <vt:variant>
        <vt:i4>1572944</vt:i4>
      </vt:variant>
      <vt:variant>
        <vt:i4>51</vt:i4>
      </vt:variant>
      <vt:variant>
        <vt:i4>0</vt:i4>
      </vt:variant>
      <vt:variant>
        <vt:i4>5</vt:i4>
      </vt:variant>
      <vt:variant>
        <vt:lpwstr>https://tax.nv.gov/uploadedFiles/taxnvgov/Content/FAQs/NV-Gaming-History.pdf</vt:lpwstr>
      </vt:variant>
      <vt:variant>
        <vt:lpwstr/>
      </vt:variant>
      <vt:variant>
        <vt:i4>4259850</vt:i4>
      </vt:variant>
      <vt:variant>
        <vt:i4>48</vt:i4>
      </vt:variant>
      <vt:variant>
        <vt:i4>0</vt:i4>
      </vt:variant>
      <vt:variant>
        <vt:i4>5</vt:i4>
      </vt:variant>
      <vt:variant>
        <vt:lpwstr>https://www.cardiff.ac.uk/news/view/2693173-sixteen-us-cities-in-national-cardiff-violence-prevention-network</vt:lpwstr>
      </vt:variant>
      <vt:variant>
        <vt:lpwstr/>
      </vt:variant>
      <vt:variant>
        <vt:i4>2752560</vt:i4>
      </vt:variant>
      <vt:variant>
        <vt:i4>45</vt:i4>
      </vt:variant>
      <vt:variant>
        <vt:i4>0</vt:i4>
      </vt:variant>
      <vt:variant>
        <vt:i4>5</vt:i4>
      </vt:variant>
      <vt:variant>
        <vt:lpwstr>https://doi.org/10.1007/s41870-023-01160-7</vt:lpwstr>
      </vt:variant>
      <vt:variant>
        <vt:lpwstr/>
      </vt:variant>
      <vt:variant>
        <vt:i4>3342375</vt:i4>
      </vt:variant>
      <vt:variant>
        <vt:i4>42</vt:i4>
      </vt:variant>
      <vt:variant>
        <vt:i4>0</vt:i4>
      </vt:variant>
      <vt:variant>
        <vt:i4>5</vt:i4>
      </vt:variant>
      <vt:variant>
        <vt:lpwstr>https://www.cdc.gov/violenceprevention/pdf/cardiffmodel/cardiff-toolkit508.pdf</vt:lpwstr>
      </vt:variant>
      <vt:variant>
        <vt:lpwstr/>
      </vt:variant>
      <vt:variant>
        <vt:i4>3801205</vt:i4>
      </vt:variant>
      <vt:variant>
        <vt:i4>39</vt:i4>
      </vt:variant>
      <vt:variant>
        <vt:i4>0</vt:i4>
      </vt:variant>
      <vt:variant>
        <vt:i4>5</vt:i4>
      </vt:variant>
      <vt:variant>
        <vt:lpwstr>http://www.cdc.gov/</vt:lpwstr>
      </vt:variant>
      <vt:variant>
        <vt:lpwstr/>
      </vt:variant>
      <vt:variant>
        <vt:i4>4849735</vt:i4>
      </vt:variant>
      <vt:variant>
        <vt:i4>36</vt:i4>
      </vt:variant>
      <vt:variant>
        <vt:i4>0</vt:i4>
      </vt:variant>
      <vt:variant>
        <vt:i4>5</vt:i4>
      </vt:variant>
      <vt:variant>
        <vt:lpwstr>https://doi.org/10.1016/j.neucom.2021.11.052</vt:lpwstr>
      </vt:variant>
      <vt:variant>
        <vt:lpwstr/>
      </vt:variant>
      <vt:variant>
        <vt:i4>8323122</vt:i4>
      </vt:variant>
      <vt:variant>
        <vt:i4>33</vt:i4>
      </vt:variant>
      <vt:variant>
        <vt:i4>0</vt:i4>
      </vt:variant>
      <vt:variant>
        <vt:i4>5</vt:i4>
      </vt:variant>
      <vt:variant>
        <vt:lpwstr>https://doi.org/10.1109/ACCESS.2021.3095420</vt:lpwstr>
      </vt:variant>
      <vt:variant>
        <vt:lpwstr/>
      </vt:variant>
      <vt:variant>
        <vt:i4>4063334</vt:i4>
      </vt:variant>
      <vt:variant>
        <vt:i4>30</vt:i4>
      </vt:variant>
      <vt:variant>
        <vt:i4>0</vt:i4>
      </vt:variant>
      <vt:variant>
        <vt:i4>5</vt:i4>
      </vt:variant>
      <vt:variant>
        <vt:lpwstr>https://doi.org/10.1016/j.ssaho.2022.100342</vt:lpwstr>
      </vt:variant>
      <vt:variant>
        <vt:lpwstr/>
      </vt:variant>
      <vt:variant>
        <vt:i4>2752575</vt:i4>
      </vt:variant>
      <vt:variant>
        <vt:i4>27</vt:i4>
      </vt:variant>
      <vt:variant>
        <vt:i4>0</vt:i4>
      </vt:variant>
      <vt:variant>
        <vt:i4>5</vt:i4>
      </vt:variant>
      <vt:variant>
        <vt:lpwstr>https://doi.org/10.1007/s10940-021-09533-6</vt:lpwstr>
      </vt:variant>
      <vt:variant>
        <vt:lpwstr/>
      </vt:variant>
      <vt:variant>
        <vt:i4>2752568</vt:i4>
      </vt:variant>
      <vt:variant>
        <vt:i4>24</vt:i4>
      </vt:variant>
      <vt:variant>
        <vt:i4>0</vt:i4>
      </vt:variant>
      <vt:variant>
        <vt:i4>5</vt:i4>
      </vt:variant>
      <vt:variant>
        <vt:lpwstr>https://doi.org/10.1007/s11292-021-09485-8</vt:lpwstr>
      </vt:variant>
      <vt:variant>
        <vt:lpwstr/>
      </vt:variant>
      <vt:variant>
        <vt:i4>7143520</vt:i4>
      </vt:variant>
      <vt:variant>
        <vt:i4>21</vt:i4>
      </vt:variant>
      <vt:variant>
        <vt:i4>0</vt:i4>
      </vt:variant>
      <vt:variant>
        <vt:i4>5</vt:i4>
      </vt:variant>
      <vt:variant>
        <vt:lpwstr>https://doi.org/10.1136/bmjopen-2021-052344</vt:lpwstr>
      </vt:variant>
      <vt:variant>
        <vt:lpwstr/>
      </vt:variant>
      <vt:variant>
        <vt:i4>2687028</vt:i4>
      </vt:variant>
      <vt:variant>
        <vt:i4>18</vt:i4>
      </vt:variant>
      <vt:variant>
        <vt:i4>0</vt:i4>
      </vt:variant>
      <vt:variant>
        <vt:i4>5</vt:i4>
      </vt:variant>
      <vt:variant>
        <vt:lpwstr>https://doi.org/10.1007/s10940-020-09481-7</vt:lpwstr>
      </vt:variant>
      <vt:variant>
        <vt:lpwstr/>
      </vt:variant>
      <vt:variant>
        <vt:i4>1114176</vt:i4>
      </vt:variant>
      <vt:variant>
        <vt:i4>15</vt:i4>
      </vt:variant>
      <vt:variant>
        <vt:i4>0</vt:i4>
      </vt:variant>
      <vt:variant>
        <vt:i4>5</vt:i4>
      </vt:variant>
      <vt:variant>
        <vt:lpwstr>https:///</vt:lpwstr>
      </vt:variant>
      <vt:variant>
        <vt:lpwstr/>
      </vt:variant>
      <vt:variant>
        <vt:i4>8323186</vt:i4>
      </vt:variant>
      <vt:variant>
        <vt:i4>12</vt:i4>
      </vt:variant>
      <vt:variant>
        <vt:i4>0</vt:i4>
      </vt:variant>
      <vt:variant>
        <vt:i4>5</vt:i4>
      </vt:variant>
      <vt:variant>
        <vt:lpwstr>https://doi.org/10.1136/emermed-2012-201898</vt:lpwstr>
      </vt:variant>
      <vt:variant>
        <vt:lpwstr/>
      </vt:variant>
      <vt:variant>
        <vt:i4>3604598</vt:i4>
      </vt:variant>
      <vt:variant>
        <vt:i4>9</vt:i4>
      </vt:variant>
      <vt:variant>
        <vt:i4>0</vt:i4>
      </vt:variant>
      <vt:variant>
        <vt:i4>5</vt:i4>
      </vt:variant>
      <vt:variant>
        <vt:lpwstr>https://doi.org/10.1111/1745-9125.12102</vt:lpwstr>
      </vt:variant>
      <vt:variant>
        <vt:lpwstr/>
      </vt:variant>
      <vt:variant>
        <vt:i4>3866714</vt:i4>
      </vt:variant>
      <vt:variant>
        <vt:i4>6</vt:i4>
      </vt:variant>
      <vt:variant>
        <vt:i4>0</vt:i4>
      </vt:variant>
      <vt:variant>
        <vt:i4>5</vt:i4>
      </vt:variant>
      <vt:variant>
        <vt:lpwstr>mailto:chris.papesh@unlv.edu</vt:lpwstr>
      </vt:variant>
      <vt:variant>
        <vt:lpwstr/>
      </vt:variant>
      <vt:variant>
        <vt:i4>1507425</vt:i4>
      </vt:variant>
      <vt:variant>
        <vt:i4>3</vt:i4>
      </vt:variant>
      <vt:variant>
        <vt:i4>0</vt:i4>
      </vt:variant>
      <vt:variant>
        <vt:i4>5</vt:i4>
      </vt:variant>
      <vt:variant>
        <vt:lpwstr>mailto:corji@mail.smu.edu</vt:lpwstr>
      </vt:variant>
      <vt:variant>
        <vt:lpwstr/>
      </vt:variant>
      <vt:variant>
        <vt:i4>852064</vt:i4>
      </vt:variant>
      <vt:variant>
        <vt:i4>0</vt:i4>
      </vt:variant>
      <vt:variant>
        <vt:i4>0</vt:i4>
      </vt:variant>
      <vt:variant>
        <vt:i4>5</vt:i4>
      </vt:variant>
      <vt:variant>
        <vt:lpwstr>mailto:daneh@mail.smu.edu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Holmes</dc:creator>
  <cp:keywords/>
  <dc:description/>
  <cp:lastModifiedBy>Orji, Christian</cp:lastModifiedBy>
  <cp:revision>317</cp:revision>
  <dcterms:created xsi:type="dcterms:W3CDTF">2024-03-20T04:53:00Z</dcterms:created>
  <dcterms:modified xsi:type="dcterms:W3CDTF">2024-05-21T01:20:00Z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documentId_4255</vt:lpwstr>
  </property>
  <property fmtid="{D5CDD505-2E9C-101B-9397-08002B2CF9AE}" pid="3" name="grammarly_documentContext">
    <vt:lpwstr>{"goals":[],"domain":"general","emotions":[],"dialect":"american"}</vt:lpwstr>
  </property>
</Properties>
</file>